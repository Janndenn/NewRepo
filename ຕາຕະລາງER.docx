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662"/>
        <w:tblW w:w="0" w:type="auto"/>
        <w:tblLook w:val="04A0" w:firstRow="1" w:lastRow="0" w:firstColumn="1" w:lastColumn="0" w:noHBand="0" w:noVBand="1"/>
      </w:tblPr>
      <w:tblGrid>
        <w:gridCol w:w="1286"/>
        <w:gridCol w:w="1274"/>
        <w:gridCol w:w="1267"/>
        <w:gridCol w:w="1273"/>
        <w:gridCol w:w="1257"/>
        <w:gridCol w:w="1334"/>
        <w:gridCol w:w="1325"/>
      </w:tblGrid>
      <w:tr w:rsidR="007D3CC7" w:rsidRPr="007D3CC7" w14:paraId="60C7095C" w14:textId="77777777" w:rsidTr="00AB6170">
        <w:tc>
          <w:tcPr>
            <w:tcW w:w="1286" w:type="dxa"/>
          </w:tcPr>
          <w:p w14:paraId="16530F07" w14:textId="77777777" w:rsidR="00AB6170" w:rsidRPr="007D3CC7" w:rsidRDefault="00AB6170" w:rsidP="00AB6170">
            <w:pPr>
              <w:jc w:val="center"/>
              <w:rPr>
                <w:lang w:bidi="lo-LA"/>
              </w:rPr>
            </w:pPr>
            <w:r w:rsidRPr="007D3CC7">
              <w:rPr>
                <w:lang w:bidi="lo-LA"/>
              </w:rPr>
              <w:t>Field names</w:t>
            </w:r>
          </w:p>
          <w:p w14:paraId="23D9DEFB" w14:textId="0F88074B" w:rsidR="00AB6170" w:rsidRPr="007D3CC7" w:rsidRDefault="00AB6170" w:rsidP="00AB6170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ຊື່ຖັນ</w:t>
            </w:r>
          </w:p>
        </w:tc>
        <w:tc>
          <w:tcPr>
            <w:tcW w:w="1274" w:type="dxa"/>
          </w:tcPr>
          <w:p w14:paraId="5A282638" w14:textId="0EC20007" w:rsidR="00AB6170" w:rsidRPr="007D3CC7" w:rsidRDefault="00E7332F" w:rsidP="00AB6170">
            <w:pPr>
              <w:jc w:val="center"/>
            </w:pPr>
            <w:r w:rsidRPr="007D3CC7">
              <w:t>da</w:t>
            </w:r>
            <w:r w:rsidR="00AB6170" w:rsidRPr="007D3CC7">
              <w:t>ta type</w:t>
            </w:r>
          </w:p>
          <w:p w14:paraId="784C11EE" w14:textId="68D819E3" w:rsidR="00AB6170" w:rsidRPr="007D3CC7" w:rsidRDefault="00AB6170" w:rsidP="00AB6170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ຊະນິດຂໍ້ມູນ</w:t>
            </w:r>
          </w:p>
        </w:tc>
        <w:tc>
          <w:tcPr>
            <w:tcW w:w="1267" w:type="dxa"/>
          </w:tcPr>
          <w:p w14:paraId="744D7C55" w14:textId="77777777" w:rsidR="00AB6170" w:rsidRPr="007D3CC7" w:rsidRDefault="00AB6170" w:rsidP="00AB6170">
            <w:pPr>
              <w:jc w:val="center"/>
            </w:pPr>
            <w:r w:rsidRPr="007D3CC7">
              <w:t>Field Size</w:t>
            </w:r>
          </w:p>
          <w:p w14:paraId="1958D3FF" w14:textId="793B0A33" w:rsidR="00AB6170" w:rsidRPr="007D3CC7" w:rsidRDefault="00AB6170" w:rsidP="00AB6170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ຂະໜາດ</w:t>
            </w:r>
          </w:p>
        </w:tc>
        <w:tc>
          <w:tcPr>
            <w:tcW w:w="1273" w:type="dxa"/>
          </w:tcPr>
          <w:p w14:paraId="3C86D3A6" w14:textId="77777777" w:rsidR="00AB6170" w:rsidRPr="007D3CC7" w:rsidRDefault="00AB6170" w:rsidP="00AB6170">
            <w:pPr>
              <w:jc w:val="center"/>
            </w:pPr>
            <w:r w:rsidRPr="007D3CC7">
              <w:t>Allow Null</w:t>
            </w:r>
          </w:p>
          <w:p w14:paraId="7FC98CEA" w14:textId="29E932C8" w:rsidR="00AB6170" w:rsidRPr="007D3CC7" w:rsidRDefault="00AB6170" w:rsidP="00AB6170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ຄ່າວ່າງເປົ່າ</w:t>
            </w:r>
          </w:p>
        </w:tc>
        <w:tc>
          <w:tcPr>
            <w:tcW w:w="1257" w:type="dxa"/>
          </w:tcPr>
          <w:p w14:paraId="340D6F1F" w14:textId="77777777" w:rsidR="00AB6170" w:rsidRPr="007D3CC7" w:rsidRDefault="00AB6170" w:rsidP="00AB6170">
            <w:pPr>
              <w:jc w:val="center"/>
            </w:pPr>
            <w:r w:rsidRPr="007D3CC7">
              <w:t>Key</w:t>
            </w:r>
          </w:p>
          <w:p w14:paraId="722FDE72" w14:textId="7D3807C2" w:rsidR="00AB6170" w:rsidRPr="007D3CC7" w:rsidRDefault="00AB6170" w:rsidP="00AB6170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ຄຣີ</w:t>
            </w:r>
          </w:p>
        </w:tc>
        <w:tc>
          <w:tcPr>
            <w:tcW w:w="1334" w:type="dxa"/>
          </w:tcPr>
          <w:p w14:paraId="108F6E2C" w14:textId="77777777" w:rsidR="00AB6170" w:rsidRPr="007D3CC7" w:rsidRDefault="00AB6170" w:rsidP="00AB6170">
            <w:pPr>
              <w:jc w:val="center"/>
            </w:pPr>
            <w:r w:rsidRPr="007D3CC7">
              <w:t>Description</w:t>
            </w:r>
          </w:p>
          <w:p w14:paraId="3175BBEB" w14:textId="78B3519F" w:rsidR="00AB6170" w:rsidRPr="007D3CC7" w:rsidRDefault="00AB6170" w:rsidP="00AB6170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ຄວາມໝາຍ</w:t>
            </w:r>
          </w:p>
        </w:tc>
        <w:tc>
          <w:tcPr>
            <w:tcW w:w="1325" w:type="dxa"/>
          </w:tcPr>
          <w:p w14:paraId="062B6D84" w14:textId="77777777" w:rsidR="00AB6170" w:rsidRPr="007D3CC7" w:rsidRDefault="00AB6170" w:rsidP="00AB6170">
            <w:pPr>
              <w:jc w:val="center"/>
            </w:pPr>
            <w:r w:rsidRPr="007D3CC7">
              <w:t>Reference</w:t>
            </w:r>
          </w:p>
          <w:p w14:paraId="0CB6EDA2" w14:textId="51D69E6C" w:rsidR="00AB6170" w:rsidRPr="007D3CC7" w:rsidRDefault="00AB6170" w:rsidP="00AB6170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ຕາຕະລາງອ້າງອິງ</w:t>
            </w:r>
          </w:p>
        </w:tc>
      </w:tr>
      <w:tr w:rsidR="007D3CC7" w:rsidRPr="007D3CC7" w14:paraId="7F7D8024" w14:textId="77777777" w:rsidTr="00AB6170">
        <w:tc>
          <w:tcPr>
            <w:tcW w:w="1286" w:type="dxa"/>
          </w:tcPr>
          <w:p w14:paraId="4EBF0063" w14:textId="2A17E87D" w:rsidR="00AB6170" w:rsidRPr="007D3CC7" w:rsidRDefault="00AF24A9" w:rsidP="00C8372E">
            <w:pPr>
              <w:jc w:val="center"/>
              <w:rPr>
                <w:szCs w:val="22"/>
              </w:rPr>
            </w:pPr>
            <w:proofErr w:type="spellStart"/>
            <w:r w:rsidRPr="007D3CC7">
              <w:rPr>
                <w:szCs w:val="22"/>
              </w:rPr>
              <w:t>typeid</w:t>
            </w:r>
            <w:proofErr w:type="spellEnd"/>
          </w:p>
        </w:tc>
        <w:tc>
          <w:tcPr>
            <w:tcW w:w="1274" w:type="dxa"/>
          </w:tcPr>
          <w:p w14:paraId="107EBA5F" w14:textId="3542A673" w:rsidR="00AB6170" w:rsidRPr="007D3CC7" w:rsidRDefault="00E7332F" w:rsidP="00E7332F">
            <w:pPr>
              <w:jc w:val="center"/>
            </w:pPr>
            <w:r w:rsidRPr="007D3CC7">
              <w:t>int</w:t>
            </w:r>
          </w:p>
        </w:tc>
        <w:tc>
          <w:tcPr>
            <w:tcW w:w="1267" w:type="dxa"/>
          </w:tcPr>
          <w:p w14:paraId="68C09145" w14:textId="1F87DDAB" w:rsidR="00AB6170" w:rsidRPr="007D3CC7" w:rsidRDefault="00AB6170" w:rsidP="00E7332F">
            <w:pPr>
              <w:jc w:val="center"/>
            </w:pPr>
          </w:p>
        </w:tc>
        <w:tc>
          <w:tcPr>
            <w:tcW w:w="1273" w:type="dxa"/>
          </w:tcPr>
          <w:p w14:paraId="3E91FE33" w14:textId="77777777" w:rsidR="00AB6170" w:rsidRPr="007D3CC7" w:rsidRDefault="00AB6170" w:rsidP="00AB6170"/>
        </w:tc>
        <w:tc>
          <w:tcPr>
            <w:tcW w:w="1257" w:type="dxa"/>
          </w:tcPr>
          <w:p w14:paraId="01D1C738" w14:textId="700CEA5F" w:rsidR="00AB6170" w:rsidRPr="007D3CC7" w:rsidRDefault="0086134C" w:rsidP="00AB6170">
            <w:r w:rsidRPr="007D3CC7">
              <w:t>PK</w:t>
            </w:r>
          </w:p>
        </w:tc>
        <w:tc>
          <w:tcPr>
            <w:tcW w:w="1334" w:type="dxa"/>
          </w:tcPr>
          <w:p w14:paraId="67D456E7" w14:textId="51B313C6" w:rsidR="00AB6170" w:rsidRPr="007D3CC7" w:rsidRDefault="00C8372E" w:rsidP="00AB6170">
            <w:r w:rsidRPr="007D3CC7">
              <w:rPr>
                <w:szCs w:val="22"/>
                <w:shd w:val="clear" w:color="auto" w:fill="FBFBFB"/>
                <w:cs/>
                <w:lang w:bidi="lo-LA"/>
              </w:rPr>
              <w:t>ລະຫັດປະເພດສິນຄ້າ</w:t>
            </w:r>
          </w:p>
        </w:tc>
        <w:tc>
          <w:tcPr>
            <w:tcW w:w="1325" w:type="dxa"/>
          </w:tcPr>
          <w:p w14:paraId="5816D886" w14:textId="77777777" w:rsidR="00AB6170" w:rsidRPr="007D3CC7" w:rsidRDefault="00AB6170" w:rsidP="00AB6170"/>
        </w:tc>
      </w:tr>
      <w:tr w:rsidR="007D3CC7" w:rsidRPr="007D3CC7" w14:paraId="464E73DE" w14:textId="77777777" w:rsidTr="00AB6170">
        <w:tc>
          <w:tcPr>
            <w:tcW w:w="1286" w:type="dxa"/>
          </w:tcPr>
          <w:p w14:paraId="0CA9E1C3" w14:textId="34E814D1" w:rsidR="00AB6170" w:rsidRPr="007D3CC7" w:rsidRDefault="00E7332F" w:rsidP="00AB6170">
            <w:pPr>
              <w:rPr>
                <w:lang w:bidi="lo-LA"/>
              </w:rPr>
            </w:pPr>
            <w:proofErr w:type="spellStart"/>
            <w:r w:rsidRPr="007D3CC7">
              <w:rPr>
                <w:lang w:bidi="lo-LA"/>
              </w:rPr>
              <w:t>typename</w:t>
            </w:r>
            <w:proofErr w:type="spellEnd"/>
          </w:p>
        </w:tc>
        <w:tc>
          <w:tcPr>
            <w:tcW w:w="1274" w:type="dxa"/>
          </w:tcPr>
          <w:p w14:paraId="6C46B2E7" w14:textId="1F17E81F" w:rsidR="00AB6170" w:rsidRPr="007D3CC7" w:rsidRDefault="00E7332F" w:rsidP="00AB6170">
            <w:r w:rsidRPr="007D3CC7">
              <w:t>nvarchar</w:t>
            </w:r>
          </w:p>
        </w:tc>
        <w:tc>
          <w:tcPr>
            <w:tcW w:w="1267" w:type="dxa"/>
          </w:tcPr>
          <w:p w14:paraId="6F4A498B" w14:textId="3ABF794E" w:rsidR="00AB6170" w:rsidRPr="007D3CC7" w:rsidRDefault="00E7332F" w:rsidP="00E7332F">
            <w:pPr>
              <w:jc w:val="center"/>
            </w:pPr>
            <w:r w:rsidRPr="007D3CC7">
              <w:t>30</w:t>
            </w:r>
          </w:p>
        </w:tc>
        <w:tc>
          <w:tcPr>
            <w:tcW w:w="1273" w:type="dxa"/>
          </w:tcPr>
          <w:p w14:paraId="0FF43CA1" w14:textId="77777777" w:rsidR="00AB6170" w:rsidRPr="007D3CC7" w:rsidRDefault="00AB6170" w:rsidP="00AB6170"/>
        </w:tc>
        <w:tc>
          <w:tcPr>
            <w:tcW w:w="1257" w:type="dxa"/>
          </w:tcPr>
          <w:p w14:paraId="27C6ABF4" w14:textId="77777777" w:rsidR="00AB6170" w:rsidRPr="007D3CC7" w:rsidRDefault="00AB6170" w:rsidP="00AB6170"/>
        </w:tc>
        <w:tc>
          <w:tcPr>
            <w:tcW w:w="1334" w:type="dxa"/>
          </w:tcPr>
          <w:p w14:paraId="0BBF83B7" w14:textId="7247EF3C" w:rsidR="00AB6170" w:rsidRPr="007D3CC7" w:rsidRDefault="00C8372E" w:rsidP="00AB6170">
            <w:pPr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ຊື່ປະເພດ</w:t>
            </w:r>
          </w:p>
        </w:tc>
        <w:tc>
          <w:tcPr>
            <w:tcW w:w="1325" w:type="dxa"/>
          </w:tcPr>
          <w:p w14:paraId="4D2CAF50" w14:textId="77777777" w:rsidR="00AB6170" w:rsidRPr="007D3CC7" w:rsidRDefault="00AB6170" w:rsidP="00AB6170"/>
        </w:tc>
      </w:tr>
    </w:tbl>
    <w:p w14:paraId="38F50D27" w14:textId="56F9D601" w:rsidR="003E6B7B" w:rsidRPr="007D3CC7" w:rsidRDefault="00C8372E">
      <w:pPr>
        <w:rPr>
          <w:lang w:bidi="lo-LA"/>
        </w:rPr>
      </w:pPr>
      <w:r w:rsidRPr="007D3CC7">
        <w:rPr>
          <w:rFonts w:hint="cs"/>
          <w:cs/>
          <w:lang w:bidi="lo-LA"/>
        </w:rPr>
        <w:t>ຕາຕະລາງຂໍ້ມູນປະເພດສິນຄ້າ</w:t>
      </w:r>
    </w:p>
    <w:p w14:paraId="6BF288E2" w14:textId="77777777" w:rsidR="00C8372E" w:rsidRPr="007D3CC7" w:rsidRDefault="00C8372E" w:rsidP="00AB6170">
      <w:pPr>
        <w:tabs>
          <w:tab w:val="left" w:pos="1556"/>
        </w:tabs>
        <w:rPr>
          <w:lang w:bidi="lo-LA"/>
        </w:rPr>
      </w:pPr>
    </w:p>
    <w:p w14:paraId="5085DF1E" w14:textId="1E53A091" w:rsidR="00AB6170" w:rsidRPr="007D3CC7" w:rsidRDefault="00C8372E" w:rsidP="00AB6170">
      <w:pPr>
        <w:tabs>
          <w:tab w:val="left" w:pos="1556"/>
        </w:tabs>
      </w:pPr>
      <w:r w:rsidRPr="007D3CC7">
        <w:rPr>
          <w:rFonts w:hint="cs"/>
          <w:cs/>
          <w:lang w:bidi="lo-LA"/>
        </w:rPr>
        <w:t>ຕາຕະລາງຂໍ້ມູນຍີ່ຫ້ໍສິນຄ້າ</w:t>
      </w:r>
      <w:r w:rsidR="00AB6170" w:rsidRPr="007D3CC7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2"/>
        <w:gridCol w:w="1300"/>
        <w:gridCol w:w="1215"/>
        <w:gridCol w:w="1224"/>
        <w:gridCol w:w="1197"/>
        <w:gridCol w:w="1332"/>
        <w:gridCol w:w="1316"/>
      </w:tblGrid>
      <w:tr w:rsidR="007D3CC7" w:rsidRPr="007D3CC7" w14:paraId="1950FC3C" w14:textId="77777777" w:rsidTr="00DA4BC5">
        <w:tc>
          <w:tcPr>
            <w:tcW w:w="1335" w:type="dxa"/>
          </w:tcPr>
          <w:p w14:paraId="3ACD6F25" w14:textId="77777777" w:rsidR="00AB6170" w:rsidRPr="007D3CC7" w:rsidRDefault="00AB6170" w:rsidP="00DA4BC5">
            <w:pPr>
              <w:jc w:val="center"/>
              <w:rPr>
                <w:lang w:bidi="lo-LA"/>
              </w:rPr>
            </w:pPr>
            <w:r w:rsidRPr="007D3CC7">
              <w:rPr>
                <w:lang w:bidi="lo-LA"/>
              </w:rPr>
              <w:t>Field names</w:t>
            </w:r>
          </w:p>
          <w:p w14:paraId="762DB1D5" w14:textId="77777777" w:rsidR="00AB6170" w:rsidRPr="007D3CC7" w:rsidRDefault="00AB6170" w:rsidP="00DA4BC5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ຊື່ຖັນ</w:t>
            </w:r>
          </w:p>
        </w:tc>
        <w:tc>
          <w:tcPr>
            <w:tcW w:w="1335" w:type="dxa"/>
          </w:tcPr>
          <w:p w14:paraId="520C3EF3" w14:textId="4C9EFC0E" w:rsidR="00AB6170" w:rsidRPr="007D3CC7" w:rsidRDefault="00E7332F" w:rsidP="00DA4BC5">
            <w:pPr>
              <w:jc w:val="center"/>
            </w:pPr>
            <w:r w:rsidRPr="007D3CC7">
              <w:t>da</w:t>
            </w:r>
            <w:r w:rsidR="00AB6170" w:rsidRPr="007D3CC7">
              <w:t>ta type</w:t>
            </w:r>
          </w:p>
          <w:p w14:paraId="3AD7D2CF" w14:textId="77777777" w:rsidR="00AB6170" w:rsidRPr="007D3CC7" w:rsidRDefault="00AB6170" w:rsidP="00DA4BC5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ຊະນິດຂໍ້ມູນ</w:t>
            </w:r>
          </w:p>
        </w:tc>
        <w:tc>
          <w:tcPr>
            <w:tcW w:w="1336" w:type="dxa"/>
          </w:tcPr>
          <w:p w14:paraId="04BF2393" w14:textId="77777777" w:rsidR="00AB6170" w:rsidRPr="007D3CC7" w:rsidRDefault="00AB6170" w:rsidP="00DA4BC5">
            <w:pPr>
              <w:jc w:val="center"/>
            </w:pPr>
            <w:r w:rsidRPr="007D3CC7">
              <w:t>Field Size</w:t>
            </w:r>
          </w:p>
          <w:p w14:paraId="33C45FBF" w14:textId="77777777" w:rsidR="00AB6170" w:rsidRPr="007D3CC7" w:rsidRDefault="00AB6170" w:rsidP="00DA4BC5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ຂະໜາດ</w:t>
            </w:r>
          </w:p>
        </w:tc>
        <w:tc>
          <w:tcPr>
            <w:tcW w:w="1336" w:type="dxa"/>
          </w:tcPr>
          <w:p w14:paraId="0F99F5B6" w14:textId="77777777" w:rsidR="00AB6170" w:rsidRPr="007D3CC7" w:rsidRDefault="00AB6170" w:rsidP="00DA4BC5">
            <w:pPr>
              <w:jc w:val="center"/>
            </w:pPr>
            <w:r w:rsidRPr="007D3CC7">
              <w:t>Allow Null</w:t>
            </w:r>
          </w:p>
          <w:p w14:paraId="2073F9FF" w14:textId="77777777" w:rsidR="00AB6170" w:rsidRPr="007D3CC7" w:rsidRDefault="00AB6170" w:rsidP="00DA4BC5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ຄ່າວ່າງເປົ່າ</w:t>
            </w:r>
          </w:p>
        </w:tc>
        <w:tc>
          <w:tcPr>
            <w:tcW w:w="1336" w:type="dxa"/>
          </w:tcPr>
          <w:p w14:paraId="1C4A6BED" w14:textId="77777777" w:rsidR="00AB6170" w:rsidRPr="007D3CC7" w:rsidRDefault="00AB6170" w:rsidP="00DA4BC5">
            <w:pPr>
              <w:jc w:val="center"/>
            </w:pPr>
            <w:r w:rsidRPr="007D3CC7">
              <w:t>Key</w:t>
            </w:r>
          </w:p>
          <w:p w14:paraId="6E1B3717" w14:textId="77777777" w:rsidR="00AB6170" w:rsidRPr="007D3CC7" w:rsidRDefault="00AB6170" w:rsidP="00DA4BC5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ຄຣີ</w:t>
            </w:r>
          </w:p>
        </w:tc>
        <w:tc>
          <w:tcPr>
            <w:tcW w:w="1336" w:type="dxa"/>
          </w:tcPr>
          <w:p w14:paraId="251D5EF3" w14:textId="77777777" w:rsidR="00AB6170" w:rsidRPr="007D3CC7" w:rsidRDefault="00AB6170" w:rsidP="00DA4BC5">
            <w:pPr>
              <w:jc w:val="center"/>
            </w:pPr>
            <w:r w:rsidRPr="007D3CC7">
              <w:t>Description</w:t>
            </w:r>
          </w:p>
          <w:p w14:paraId="72D051D6" w14:textId="77777777" w:rsidR="00AB6170" w:rsidRPr="007D3CC7" w:rsidRDefault="00AB6170" w:rsidP="00DA4BC5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ຄວາມໝາຍ</w:t>
            </w:r>
          </w:p>
        </w:tc>
        <w:tc>
          <w:tcPr>
            <w:tcW w:w="1336" w:type="dxa"/>
          </w:tcPr>
          <w:p w14:paraId="3CE07C79" w14:textId="77777777" w:rsidR="00AB6170" w:rsidRPr="007D3CC7" w:rsidRDefault="00AB6170" w:rsidP="00DA4BC5">
            <w:pPr>
              <w:jc w:val="center"/>
            </w:pPr>
            <w:r w:rsidRPr="007D3CC7">
              <w:t>Reference</w:t>
            </w:r>
          </w:p>
          <w:p w14:paraId="0B140002" w14:textId="77777777" w:rsidR="00AB6170" w:rsidRPr="007D3CC7" w:rsidRDefault="00AB6170" w:rsidP="00DA4BC5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ຕາຕະລາງອ້າງອິງ</w:t>
            </w:r>
          </w:p>
        </w:tc>
      </w:tr>
      <w:tr w:rsidR="007D3CC7" w:rsidRPr="007D3CC7" w14:paraId="050031D9" w14:textId="77777777" w:rsidTr="00DA4BC5">
        <w:tc>
          <w:tcPr>
            <w:tcW w:w="1335" w:type="dxa"/>
          </w:tcPr>
          <w:p w14:paraId="52E9436A" w14:textId="723EDF45" w:rsidR="00AB6170" w:rsidRPr="007D3CC7" w:rsidRDefault="00E7332F" w:rsidP="00DA4BC5">
            <w:pPr>
              <w:rPr>
                <w:sz w:val="24"/>
                <w:lang w:bidi="lo-LA"/>
              </w:rPr>
            </w:pPr>
            <w:proofErr w:type="spellStart"/>
            <w:r w:rsidRPr="007D3CC7">
              <w:rPr>
                <w:sz w:val="24"/>
                <w:lang w:bidi="lo-LA"/>
              </w:rPr>
              <w:t>brandid</w:t>
            </w:r>
            <w:proofErr w:type="spellEnd"/>
          </w:p>
        </w:tc>
        <w:tc>
          <w:tcPr>
            <w:tcW w:w="1335" w:type="dxa"/>
          </w:tcPr>
          <w:p w14:paraId="59CC2D7F" w14:textId="696F7D14" w:rsidR="00AB6170" w:rsidRPr="007D3CC7" w:rsidRDefault="00E7332F" w:rsidP="00E7332F">
            <w:pPr>
              <w:jc w:val="center"/>
              <w:rPr>
                <w:sz w:val="24"/>
              </w:rPr>
            </w:pPr>
            <w:r w:rsidRPr="007D3CC7">
              <w:rPr>
                <w:sz w:val="24"/>
              </w:rPr>
              <w:t>int</w:t>
            </w:r>
          </w:p>
        </w:tc>
        <w:tc>
          <w:tcPr>
            <w:tcW w:w="1336" w:type="dxa"/>
          </w:tcPr>
          <w:p w14:paraId="08FA41DF" w14:textId="77777777" w:rsidR="00AB6170" w:rsidRPr="007D3CC7" w:rsidRDefault="00AB6170" w:rsidP="00DA4BC5"/>
        </w:tc>
        <w:tc>
          <w:tcPr>
            <w:tcW w:w="1336" w:type="dxa"/>
          </w:tcPr>
          <w:p w14:paraId="03BDCE99" w14:textId="77777777" w:rsidR="00AB6170" w:rsidRPr="007D3CC7" w:rsidRDefault="00AB6170" w:rsidP="00DA4BC5"/>
        </w:tc>
        <w:tc>
          <w:tcPr>
            <w:tcW w:w="1336" w:type="dxa"/>
          </w:tcPr>
          <w:p w14:paraId="23AB7B1B" w14:textId="18703D81" w:rsidR="00AB6170" w:rsidRPr="007D3CC7" w:rsidRDefault="0086134C" w:rsidP="00DA4BC5">
            <w:r w:rsidRPr="007D3CC7">
              <w:t>PK</w:t>
            </w:r>
          </w:p>
        </w:tc>
        <w:tc>
          <w:tcPr>
            <w:tcW w:w="1336" w:type="dxa"/>
          </w:tcPr>
          <w:p w14:paraId="049E8524" w14:textId="08BC9B38" w:rsidR="00AB6170" w:rsidRPr="007D3CC7" w:rsidRDefault="00C8372E" w:rsidP="00C8372E">
            <w:pPr>
              <w:jc w:val="center"/>
            </w:pPr>
            <w:r w:rsidRPr="007D3CC7">
              <w:rPr>
                <w:rFonts w:hint="cs"/>
                <w:cs/>
                <w:lang w:bidi="lo-LA"/>
              </w:rPr>
              <w:t>ລະຫັດຍີ່ຫ້ໍສິນຄ້າ</w:t>
            </w:r>
          </w:p>
        </w:tc>
        <w:tc>
          <w:tcPr>
            <w:tcW w:w="1336" w:type="dxa"/>
          </w:tcPr>
          <w:p w14:paraId="506670BF" w14:textId="77777777" w:rsidR="00AB6170" w:rsidRPr="007D3CC7" w:rsidRDefault="00AB6170" w:rsidP="00DA4BC5"/>
        </w:tc>
      </w:tr>
      <w:tr w:rsidR="007D3CC7" w:rsidRPr="007D3CC7" w14:paraId="7119468A" w14:textId="77777777" w:rsidTr="00DA4BC5">
        <w:tc>
          <w:tcPr>
            <w:tcW w:w="1335" w:type="dxa"/>
          </w:tcPr>
          <w:p w14:paraId="7384F8DE" w14:textId="521B08E4" w:rsidR="00AB6170" w:rsidRPr="007D3CC7" w:rsidRDefault="00E7332F" w:rsidP="00DA4BC5">
            <w:pPr>
              <w:rPr>
                <w:sz w:val="24"/>
                <w:lang w:bidi="lo-LA"/>
              </w:rPr>
            </w:pPr>
            <w:proofErr w:type="spellStart"/>
            <w:r w:rsidRPr="007D3CC7">
              <w:rPr>
                <w:sz w:val="24"/>
                <w:lang w:bidi="lo-LA"/>
              </w:rPr>
              <w:t>brandname</w:t>
            </w:r>
            <w:proofErr w:type="spellEnd"/>
          </w:p>
        </w:tc>
        <w:tc>
          <w:tcPr>
            <w:tcW w:w="1335" w:type="dxa"/>
          </w:tcPr>
          <w:p w14:paraId="4F4C4ED7" w14:textId="70B2A6B2" w:rsidR="00AB6170" w:rsidRPr="007D3CC7" w:rsidRDefault="00E7332F" w:rsidP="00DA4BC5">
            <w:pPr>
              <w:rPr>
                <w:sz w:val="24"/>
              </w:rPr>
            </w:pPr>
            <w:r w:rsidRPr="007D3CC7">
              <w:rPr>
                <w:sz w:val="24"/>
              </w:rPr>
              <w:t>nvarchar</w:t>
            </w:r>
          </w:p>
        </w:tc>
        <w:tc>
          <w:tcPr>
            <w:tcW w:w="1336" w:type="dxa"/>
          </w:tcPr>
          <w:p w14:paraId="3D79610D" w14:textId="0E10D6A5" w:rsidR="00AB6170" w:rsidRPr="007D3CC7" w:rsidRDefault="00E7332F" w:rsidP="00E7332F">
            <w:pPr>
              <w:jc w:val="center"/>
              <w:rPr>
                <w:sz w:val="24"/>
              </w:rPr>
            </w:pPr>
            <w:r w:rsidRPr="007D3CC7">
              <w:rPr>
                <w:sz w:val="24"/>
              </w:rPr>
              <w:t>30</w:t>
            </w:r>
          </w:p>
        </w:tc>
        <w:tc>
          <w:tcPr>
            <w:tcW w:w="1336" w:type="dxa"/>
          </w:tcPr>
          <w:p w14:paraId="748D0C7B" w14:textId="77777777" w:rsidR="00AB6170" w:rsidRPr="007D3CC7" w:rsidRDefault="00AB6170" w:rsidP="00DA4BC5"/>
        </w:tc>
        <w:tc>
          <w:tcPr>
            <w:tcW w:w="1336" w:type="dxa"/>
          </w:tcPr>
          <w:p w14:paraId="6224C5F0" w14:textId="77777777" w:rsidR="00AB6170" w:rsidRPr="007D3CC7" w:rsidRDefault="00AB6170" w:rsidP="00DA4BC5"/>
        </w:tc>
        <w:tc>
          <w:tcPr>
            <w:tcW w:w="1336" w:type="dxa"/>
          </w:tcPr>
          <w:p w14:paraId="37CA80BF" w14:textId="763D097E" w:rsidR="00AB6170" w:rsidRPr="007D3CC7" w:rsidRDefault="00C8372E" w:rsidP="00DA4BC5">
            <w:r w:rsidRPr="007D3CC7">
              <w:rPr>
                <w:rFonts w:hint="cs"/>
                <w:cs/>
                <w:lang w:bidi="lo-LA"/>
              </w:rPr>
              <w:t>ຊື່ຍີ່ຫ້ໍ</w:t>
            </w:r>
          </w:p>
        </w:tc>
        <w:tc>
          <w:tcPr>
            <w:tcW w:w="1336" w:type="dxa"/>
          </w:tcPr>
          <w:p w14:paraId="6EBA0330" w14:textId="77777777" w:rsidR="00AB6170" w:rsidRPr="007D3CC7" w:rsidRDefault="00AB6170" w:rsidP="00DA4BC5"/>
        </w:tc>
      </w:tr>
    </w:tbl>
    <w:p w14:paraId="2D7B6C05" w14:textId="5B11AF7B" w:rsidR="00AB6170" w:rsidRPr="007D3CC7" w:rsidRDefault="00AB6170" w:rsidP="00AB6170">
      <w:pPr>
        <w:tabs>
          <w:tab w:val="left" w:pos="1556"/>
        </w:tabs>
      </w:pPr>
    </w:p>
    <w:p w14:paraId="028C4CB4" w14:textId="77777777" w:rsidR="006C020C" w:rsidRPr="007D3CC7" w:rsidRDefault="006C020C" w:rsidP="00AB6170">
      <w:pPr>
        <w:tabs>
          <w:tab w:val="left" w:pos="3333"/>
        </w:tabs>
        <w:rPr>
          <w:lang w:bidi="lo-LA"/>
        </w:rPr>
      </w:pPr>
    </w:p>
    <w:p w14:paraId="218EDEEA" w14:textId="77777777" w:rsidR="006C020C" w:rsidRPr="007D3CC7" w:rsidRDefault="006C020C" w:rsidP="00AB6170">
      <w:pPr>
        <w:tabs>
          <w:tab w:val="left" w:pos="3333"/>
        </w:tabs>
        <w:rPr>
          <w:lang w:bidi="lo-LA"/>
        </w:rPr>
      </w:pPr>
    </w:p>
    <w:p w14:paraId="0B6C9D24" w14:textId="77777777" w:rsidR="006C020C" w:rsidRPr="007D3CC7" w:rsidRDefault="006C020C" w:rsidP="00AB6170">
      <w:pPr>
        <w:tabs>
          <w:tab w:val="left" w:pos="3333"/>
        </w:tabs>
        <w:rPr>
          <w:lang w:bidi="lo-LA"/>
        </w:rPr>
      </w:pPr>
    </w:p>
    <w:p w14:paraId="6A3BCFDB" w14:textId="77777777" w:rsidR="006C020C" w:rsidRPr="007D3CC7" w:rsidRDefault="006C020C" w:rsidP="00AB6170">
      <w:pPr>
        <w:tabs>
          <w:tab w:val="left" w:pos="3333"/>
        </w:tabs>
        <w:rPr>
          <w:lang w:bidi="lo-LA"/>
        </w:rPr>
      </w:pPr>
    </w:p>
    <w:p w14:paraId="44539B6D" w14:textId="77777777" w:rsidR="006C020C" w:rsidRPr="007D3CC7" w:rsidRDefault="006C020C" w:rsidP="00AB6170">
      <w:pPr>
        <w:tabs>
          <w:tab w:val="left" w:pos="3333"/>
        </w:tabs>
        <w:rPr>
          <w:lang w:bidi="lo-LA"/>
        </w:rPr>
      </w:pPr>
    </w:p>
    <w:p w14:paraId="4B611BE8" w14:textId="77777777" w:rsidR="006C020C" w:rsidRPr="007D3CC7" w:rsidRDefault="006C020C" w:rsidP="00AB6170">
      <w:pPr>
        <w:tabs>
          <w:tab w:val="left" w:pos="3333"/>
        </w:tabs>
        <w:rPr>
          <w:lang w:bidi="lo-LA"/>
        </w:rPr>
      </w:pPr>
    </w:p>
    <w:p w14:paraId="113E789A" w14:textId="77777777" w:rsidR="006C020C" w:rsidRPr="007D3CC7" w:rsidRDefault="006C020C" w:rsidP="00AB6170">
      <w:pPr>
        <w:tabs>
          <w:tab w:val="left" w:pos="3333"/>
        </w:tabs>
        <w:rPr>
          <w:lang w:bidi="lo-LA"/>
        </w:rPr>
      </w:pPr>
    </w:p>
    <w:p w14:paraId="785B979E" w14:textId="77777777" w:rsidR="006C020C" w:rsidRPr="007D3CC7" w:rsidRDefault="006C020C" w:rsidP="00AB6170">
      <w:pPr>
        <w:tabs>
          <w:tab w:val="left" w:pos="3333"/>
        </w:tabs>
        <w:rPr>
          <w:lang w:bidi="lo-LA"/>
        </w:rPr>
      </w:pPr>
    </w:p>
    <w:p w14:paraId="2F4A3BF9" w14:textId="77777777" w:rsidR="006C020C" w:rsidRPr="007D3CC7" w:rsidRDefault="006C020C" w:rsidP="00AB6170">
      <w:pPr>
        <w:tabs>
          <w:tab w:val="left" w:pos="3333"/>
        </w:tabs>
        <w:rPr>
          <w:lang w:bidi="lo-LA"/>
        </w:rPr>
      </w:pPr>
    </w:p>
    <w:p w14:paraId="61E64FF8" w14:textId="77777777" w:rsidR="006C020C" w:rsidRPr="007D3CC7" w:rsidRDefault="006C020C" w:rsidP="00AB6170">
      <w:pPr>
        <w:tabs>
          <w:tab w:val="left" w:pos="3333"/>
        </w:tabs>
        <w:rPr>
          <w:lang w:bidi="lo-LA"/>
        </w:rPr>
      </w:pPr>
    </w:p>
    <w:p w14:paraId="6E16E573" w14:textId="77777777" w:rsidR="006C020C" w:rsidRPr="007D3CC7" w:rsidRDefault="006C020C" w:rsidP="00AB6170">
      <w:pPr>
        <w:tabs>
          <w:tab w:val="left" w:pos="3333"/>
        </w:tabs>
        <w:rPr>
          <w:lang w:bidi="lo-LA"/>
        </w:rPr>
      </w:pPr>
    </w:p>
    <w:p w14:paraId="755F8338" w14:textId="111502BE" w:rsidR="00AB6170" w:rsidRPr="007D3CC7" w:rsidRDefault="00C8372E" w:rsidP="00AB6170">
      <w:pPr>
        <w:tabs>
          <w:tab w:val="left" w:pos="3333"/>
        </w:tabs>
      </w:pPr>
      <w:r w:rsidRPr="007D3CC7">
        <w:rPr>
          <w:rFonts w:hint="cs"/>
          <w:cs/>
          <w:lang w:bidi="lo-LA"/>
        </w:rPr>
        <w:lastRenderedPageBreak/>
        <w:t>ຕາຕະລາງຂໍ້ມູນ</w:t>
      </w:r>
      <w:r w:rsidR="00F14C36" w:rsidRPr="007D3CC7">
        <w:rPr>
          <w:rFonts w:hint="cs"/>
          <w:cs/>
          <w:lang w:bidi="lo-LA"/>
        </w:rPr>
        <w:t>ສິນຄ້າ</w:t>
      </w:r>
      <w:r w:rsidR="00AB6170" w:rsidRPr="007D3CC7">
        <w:tab/>
      </w: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1286"/>
        <w:gridCol w:w="1272"/>
        <w:gridCol w:w="1263"/>
        <w:gridCol w:w="1269"/>
        <w:gridCol w:w="1252"/>
        <w:gridCol w:w="1317"/>
        <w:gridCol w:w="1550"/>
      </w:tblGrid>
      <w:tr w:rsidR="007D3CC7" w:rsidRPr="007D3CC7" w14:paraId="1537DC96" w14:textId="77777777" w:rsidTr="00AB377F">
        <w:trPr>
          <w:jc w:val="center"/>
        </w:trPr>
        <w:tc>
          <w:tcPr>
            <w:tcW w:w="1286" w:type="dxa"/>
          </w:tcPr>
          <w:p w14:paraId="6C3A019D" w14:textId="77777777" w:rsidR="00AB6170" w:rsidRPr="007D3CC7" w:rsidRDefault="00AB6170" w:rsidP="00DA4BC5">
            <w:pPr>
              <w:jc w:val="center"/>
              <w:rPr>
                <w:lang w:bidi="lo-LA"/>
              </w:rPr>
            </w:pPr>
            <w:r w:rsidRPr="007D3CC7">
              <w:rPr>
                <w:lang w:bidi="lo-LA"/>
              </w:rPr>
              <w:t>Field names</w:t>
            </w:r>
          </w:p>
          <w:p w14:paraId="085CD10F" w14:textId="77777777" w:rsidR="00AB6170" w:rsidRPr="007D3CC7" w:rsidRDefault="00AB6170" w:rsidP="00DA4BC5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ຊື່ຖັນ</w:t>
            </w:r>
          </w:p>
        </w:tc>
        <w:tc>
          <w:tcPr>
            <w:tcW w:w="1272" w:type="dxa"/>
          </w:tcPr>
          <w:p w14:paraId="6BCCEB03" w14:textId="3A9B2FE9" w:rsidR="00AB6170" w:rsidRPr="007D3CC7" w:rsidRDefault="00E7332F" w:rsidP="00DA4BC5">
            <w:pPr>
              <w:jc w:val="center"/>
            </w:pPr>
            <w:r w:rsidRPr="007D3CC7">
              <w:t>da</w:t>
            </w:r>
            <w:r w:rsidR="00AB6170" w:rsidRPr="007D3CC7">
              <w:t>ta type</w:t>
            </w:r>
          </w:p>
          <w:p w14:paraId="2F60C5A1" w14:textId="77777777" w:rsidR="00AB6170" w:rsidRPr="007D3CC7" w:rsidRDefault="00AB6170" w:rsidP="00DA4BC5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ຊະນິດຂໍ້ມູນ</w:t>
            </w:r>
          </w:p>
        </w:tc>
        <w:tc>
          <w:tcPr>
            <w:tcW w:w="1263" w:type="dxa"/>
          </w:tcPr>
          <w:p w14:paraId="2E8A8EED" w14:textId="77777777" w:rsidR="00AB6170" w:rsidRPr="007D3CC7" w:rsidRDefault="00AB6170" w:rsidP="00DA4BC5">
            <w:pPr>
              <w:jc w:val="center"/>
            </w:pPr>
            <w:r w:rsidRPr="007D3CC7">
              <w:t>Field Size</w:t>
            </w:r>
          </w:p>
          <w:p w14:paraId="1499E0FC" w14:textId="77777777" w:rsidR="00AB6170" w:rsidRPr="007D3CC7" w:rsidRDefault="00AB6170" w:rsidP="00DA4BC5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ຂະໜາດ</w:t>
            </w:r>
          </w:p>
        </w:tc>
        <w:tc>
          <w:tcPr>
            <w:tcW w:w="1269" w:type="dxa"/>
          </w:tcPr>
          <w:p w14:paraId="6E58D094" w14:textId="77777777" w:rsidR="00AB6170" w:rsidRPr="007D3CC7" w:rsidRDefault="00AB6170" w:rsidP="00DA4BC5">
            <w:pPr>
              <w:jc w:val="center"/>
            </w:pPr>
            <w:r w:rsidRPr="007D3CC7">
              <w:t>Allow Null</w:t>
            </w:r>
          </w:p>
          <w:p w14:paraId="60469DF9" w14:textId="77777777" w:rsidR="00AB6170" w:rsidRPr="007D3CC7" w:rsidRDefault="00AB6170" w:rsidP="00DA4BC5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ຄ່າວ່າງເປົ່າ</w:t>
            </w:r>
          </w:p>
        </w:tc>
        <w:tc>
          <w:tcPr>
            <w:tcW w:w="1252" w:type="dxa"/>
          </w:tcPr>
          <w:p w14:paraId="10273BFE" w14:textId="77777777" w:rsidR="00AB6170" w:rsidRPr="007D3CC7" w:rsidRDefault="00AB6170" w:rsidP="00DA4BC5">
            <w:pPr>
              <w:jc w:val="center"/>
            </w:pPr>
            <w:r w:rsidRPr="007D3CC7">
              <w:t>Key</w:t>
            </w:r>
          </w:p>
          <w:p w14:paraId="4C352D47" w14:textId="77777777" w:rsidR="00AB6170" w:rsidRPr="007D3CC7" w:rsidRDefault="00AB6170" w:rsidP="00DA4BC5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ຄຣີ</w:t>
            </w:r>
          </w:p>
        </w:tc>
        <w:tc>
          <w:tcPr>
            <w:tcW w:w="1317" w:type="dxa"/>
          </w:tcPr>
          <w:p w14:paraId="2F16EADD" w14:textId="77777777" w:rsidR="00AB6170" w:rsidRPr="007D3CC7" w:rsidRDefault="00AB6170" w:rsidP="00DA4BC5">
            <w:pPr>
              <w:jc w:val="center"/>
            </w:pPr>
            <w:r w:rsidRPr="007D3CC7">
              <w:t>Description</w:t>
            </w:r>
          </w:p>
          <w:p w14:paraId="1D3CF39C" w14:textId="77777777" w:rsidR="00AB6170" w:rsidRPr="007D3CC7" w:rsidRDefault="00AB6170" w:rsidP="00DA4BC5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ຄວາມໝາຍ</w:t>
            </w:r>
          </w:p>
        </w:tc>
        <w:tc>
          <w:tcPr>
            <w:tcW w:w="1550" w:type="dxa"/>
          </w:tcPr>
          <w:p w14:paraId="465A5A8C" w14:textId="77777777" w:rsidR="00AB6170" w:rsidRPr="007D3CC7" w:rsidRDefault="00AB6170" w:rsidP="00DA4BC5">
            <w:pPr>
              <w:jc w:val="center"/>
            </w:pPr>
            <w:r w:rsidRPr="007D3CC7">
              <w:t>Reference</w:t>
            </w:r>
          </w:p>
          <w:p w14:paraId="13509384" w14:textId="77777777" w:rsidR="00AB6170" w:rsidRPr="007D3CC7" w:rsidRDefault="00AB6170" w:rsidP="00DA4BC5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ຕາຕະລາງອ້າງອິງ</w:t>
            </w:r>
          </w:p>
        </w:tc>
      </w:tr>
      <w:tr w:rsidR="007D3CC7" w:rsidRPr="007D3CC7" w14:paraId="0B2CF787" w14:textId="77777777" w:rsidTr="00AB377F">
        <w:trPr>
          <w:jc w:val="center"/>
        </w:trPr>
        <w:tc>
          <w:tcPr>
            <w:tcW w:w="1286" w:type="dxa"/>
          </w:tcPr>
          <w:p w14:paraId="1B1631B9" w14:textId="71084E6D" w:rsidR="00AB6170" w:rsidRPr="007D3CC7" w:rsidRDefault="00E7332F" w:rsidP="00A8221D">
            <w:pPr>
              <w:jc w:val="center"/>
              <w:rPr>
                <w:lang w:bidi="lo-LA"/>
              </w:rPr>
            </w:pPr>
            <w:proofErr w:type="spellStart"/>
            <w:r w:rsidRPr="007D3CC7">
              <w:rPr>
                <w:lang w:bidi="lo-LA"/>
              </w:rPr>
              <w:t>proid</w:t>
            </w:r>
            <w:proofErr w:type="spellEnd"/>
          </w:p>
        </w:tc>
        <w:tc>
          <w:tcPr>
            <w:tcW w:w="1272" w:type="dxa"/>
          </w:tcPr>
          <w:p w14:paraId="3D7E47C5" w14:textId="72B29170" w:rsidR="00AB6170" w:rsidRPr="007D3CC7" w:rsidRDefault="00E7332F" w:rsidP="00E7332F">
            <w:pPr>
              <w:jc w:val="center"/>
            </w:pPr>
            <w:r w:rsidRPr="007D3CC7">
              <w:t>int</w:t>
            </w:r>
          </w:p>
        </w:tc>
        <w:tc>
          <w:tcPr>
            <w:tcW w:w="1263" w:type="dxa"/>
          </w:tcPr>
          <w:p w14:paraId="309427EF" w14:textId="77777777" w:rsidR="00AB6170" w:rsidRPr="007D3CC7" w:rsidRDefault="00AB6170" w:rsidP="00DA4BC5"/>
        </w:tc>
        <w:tc>
          <w:tcPr>
            <w:tcW w:w="1269" w:type="dxa"/>
          </w:tcPr>
          <w:p w14:paraId="3ECCCDB9" w14:textId="77777777" w:rsidR="00AB6170" w:rsidRPr="007D3CC7" w:rsidRDefault="00AB6170" w:rsidP="00DA4BC5"/>
        </w:tc>
        <w:tc>
          <w:tcPr>
            <w:tcW w:w="1252" w:type="dxa"/>
          </w:tcPr>
          <w:p w14:paraId="51FCFA23" w14:textId="4A71219C" w:rsidR="00AB6170" w:rsidRPr="007D3CC7" w:rsidRDefault="0086134C" w:rsidP="00DA4BC5">
            <w:r w:rsidRPr="007D3CC7">
              <w:t>PK</w:t>
            </w:r>
          </w:p>
        </w:tc>
        <w:tc>
          <w:tcPr>
            <w:tcW w:w="1317" w:type="dxa"/>
          </w:tcPr>
          <w:p w14:paraId="7114F8F0" w14:textId="7B1774F8" w:rsidR="00AB6170" w:rsidRPr="007D3CC7" w:rsidRDefault="00C8372E" w:rsidP="00DA4BC5">
            <w:r w:rsidRPr="007D3CC7">
              <w:rPr>
                <w:rFonts w:hint="cs"/>
                <w:cs/>
                <w:lang w:bidi="lo-LA"/>
              </w:rPr>
              <w:t>ລະຫັດສິນຄ້າ</w:t>
            </w:r>
          </w:p>
        </w:tc>
        <w:tc>
          <w:tcPr>
            <w:tcW w:w="1550" w:type="dxa"/>
          </w:tcPr>
          <w:p w14:paraId="4C9F026D" w14:textId="77777777" w:rsidR="00AB6170" w:rsidRPr="007D3CC7" w:rsidRDefault="00AB6170" w:rsidP="00DA4BC5"/>
        </w:tc>
      </w:tr>
      <w:tr w:rsidR="007D3CC7" w:rsidRPr="007D3CC7" w14:paraId="766BB5B9" w14:textId="77777777" w:rsidTr="00AB377F">
        <w:trPr>
          <w:jc w:val="center"/>
        </w:trPr>
        <w:tc>
          <w:tcPr>
            <w:tcW w:w="1286" w:type="dxa"/>
          </w:tcPr>
          <w:p w14:paraId="5720A70C" w14:textId="000A27C4" w:rsidR="00AB6170" w:rsidRPr="007D3CC7" w:rsidRDefault="006B74A2" w:rsidP="00A8221D">
            <w:pPr>
              <w:jc w:val="center"/>
            </w:pPr>
            <w:proofErr w:type="spellStart"/>
            <w:r w:rsidRPr="007D3CC7">
              <w:t>proname</w:t>
            </w:r>
            <w:proofErr w:type="spellEnd"/>
          </w:p>
        </w:tc>
        <w:tc>
          <w:tcPr>
            <w:tcW w:w="1272" w:type="dxa"/>
          </w:tcPr>
          <w:p w14:paraId="1AB54942" w14:textId="24F65FBA" w:rsidR="00AB6170" w:rsidRPr="007D3CC7" w:rsidRDefault="006B74A2" w:rsidP="006B74A2">
            <w:pPr>
              <w:jc w:val="center"/>
            </w:pPr>
            <w:r w:rsidRPr="007D3CC7">
              <w:t>nvarchar</w:t>
            </w:r>
          </w:p>
        </w:tc>
        <w:tc>
          <w:tcPr>
            <w:tcW w:w="1263" w:type="dxa"/>
          </w:tcPr>
          <w:p w14:paraId="37C830E9" w14:textId="648B7604" w:rsidR="00AB6170" w:rsidRPr="007D3CC7" w:rsidRDefault="006B74A2" w:rsidP="006B74A2">
            <w:pPr>
              <w:jc w:val="center"/>
            </w:pPr>
            <w:r w:rsidRPr="007D3CC7">
              <w:t>30</w:t>
            </w:r>
          </w:p>
        </w:tc>
        <w:tc>
          <w:tcPr>
            <w:tcW w:w="1269" w:type="dxa"/>
          </w:tcPr>
          <w:p w14:paraId="16091C82" w14:textId="77777777" w:rsidR="00AB6170" w:rsidRPr="007D3CC7" w:rsidRDefault="00AB6170" w:rsidP="00DA4BC5"/>
        </w:tc>
        <w:tc>
          <w:tcPr>
            <w:tcW w:w="1252" w:type="dxa"/>
          </w:tcPr>
          <w:p w14:paraId="7697741A" w14:textId="77777777" w:rsidR="00AB6170" w:rsidRPr="007D3CC7" w:rsidRDefault="00AB6170" w:rsidP="00DA4BC5"/>
        </w:tc>
        <w:tc>
          <w:tcPr>
            <w:tcW w:w="1317" w:type="dxa"/>
          </w:tcPr>
          <w:p w14:paraId="2B4DF139" w14:textId="5557D9C9" w:rsidR="008A2678" w:rsidRPr="007D3CC7" w:rsidRDefault="008A2678" w:rsidP="00DA4BC5">
            <w:pPr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ຊື່ສິນຄ້າ</w:t>
            </w:r>
          </w:p>
        </w:tc>
        <w:tc>
          <w:tcPr>
            <w:tcW w:w="1550" w:type="dxa"/>
          </w:tcPr>
          <w:p w14:paraId="682BE136" w14:textId="77777777" w:rsidR="00AB6170" w:rsidRPr="007D3CC7" w:rsidRDefault="00AB6170" w:rsidP="00DA4BC5"/>
        </w:tc>
      </w:tr>
      <w:tr w:rsidR="007D3CC7" w:rsidRPr="007D3CC7" w14:paraId="75410AA8" w14:textId="77777777" w:rsidTr="00AB377F">
        <w:trPr>
          <w:jc w:val="center"/>
        </w:trPr>
        <w:tc>
          <w:tcPr>
            <w:tcW w:w="1286" w:type="dxa"/>
          </w:tcPr>
          <w:p w14:paraId="01AB6E06" w14:textId="119E571E" w:rsidR="008A2678" w:rsidRPr="007D3CC7" w:rsidRDefault="006B74A2" w:rsidP="00A8221D">
            <w:pPr>
              <w:jc w:val="center"/>
            </w:pPr>
            <w:proofErr w:type="spellStart"/>
            <w:r w:rsidRPr="007D3CC7">
              <w:t>d</w:t>
            </w:r>
            <w:r w:rsidR="00AB377F">
              <w:t>d</w:t>
            </w:r>
            <w:r w:rsidRPr="007D3CC7">
              <w:t>es</w:t>
            </w:r>
            <w:r w:rsidR="00AB377F">
              <w:t>c</w:t>
            </w:r>
            <w:proofErr w:type="spellEnd"/>
          </w:p>
        </w:tc>
        <w:tc>
          <w:tcPr>
            <w:tcW w:w="1272" w:type="dxa"/>
          </w:tcPr>
          <w:p w14:paraId="28A88A30" w14:textId="4026D8F8" w:rsidR="008A2678" w:rsidRPr="007D3CC7" w:rsidRDefault="006B74A2" w:rsidP="006B74A2">
            <w:pPr>
              <w:jc w:val="center"/>
            </w:pPr>
            <w:r w:rsidRPr="007D3CC7">
              <w:t>nvarchar</w:t>
            </w:r>
          </w:p>
        </w:tc>
        <w:tc>
          <w:tcPr>
            <w:tcW w:w="1263" w:type="dxa"/>
          </w:tcPr>
          <w:p w14:paraId="64CA1B25" w14:textId="1B8BFF98" w:rsidR="008A2678" w:rsidRPr="007D3CC7" w:rsidRDefault="006B74A2" w:rsidP="006B74A2">
            <w:pPr>
              <w:jc w:val="center"/>
            </w:pPr>
            <w:r w:rsidRPr="007D3CC7">
              <w:t>40</w:t>
            </w:r>
          </w:p>
        </w:tc>
        <w:tc>
          <w:tcPr>
            <w:tcW w:w="1269" w:type="dxa"/>
          </w:tcPr>
          <w:p w14:paraId="388044C4" w14:textId="77777777" w:rsidR="008A2678" w:rsidRPr="007D3CC7" w:rsidRDefault="008A2678" w:rsidP="00DA4BC5"/>
        </w:tc>
        <w:tc>
          <w:tcPr>
            <w:tcW w:w="1252" w:type="dxa"/>
          </w:tcPr>
          <w:p w14:paraId="2BDAE361" w14:textId="77777777" w:rsidR="008A2678" w:rsidRPr="007D3CC7" w:rsidRDefault="008A2678" w:rsidP="00DA4BC5"/>
        </w:tc>
        <w:tc>
          <w:tcPr>
            <w:tcW w:w="1317" w:type="dxa"/>
          </w:tcPr>
          <w:p w14:paraId="0751C15B" w14:textId="0852A9FB" w:rsidR="008A2678" w:rsidRPr="007D3CC7" w:rsidRDefault="00EE4E43" w:rsidP="00DA4BC5">
            <w:pPr>
              <w:rPr>
                <w:cs/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ຄຳອະທິບາຍ</w:t>
            </w:r>
          </w:p>
        </w:tc>
        <w:tc>
          <w:tcPr>
            <w:tcW w:w="1550" w:type="dxa"/>
          </w:tcPr>
          <w:p w14:paraId="66736D9D" w14:textId="77777777" w:rsidR="008A2678" w:rsidRPr="007D3CC7" w:rsidRDefault="008A2678" w:rsidP="00DA4BC5"/>
        </w:tc>
      </w:tr>
      <w:tr w:rsidR="007D3CC7" w:rsidRPr="007D3CC7" w14:paraId="55BBF3D0" w14:textId="77777777" w:rsidTr="00AB377F">
        <w:trPr>
          <w:jc w:val="center"/>
        </w:trPr>
        <w:tc>
          <w:tcPr>
            <w:tcW w:w="1286" w:type="dxa"/>
          </w:tcPr>
          <w:p w14:paraId="450F7D79" w14:textId="01E591D3" w:rsidR="00EE4E43" w:rsidRPr="007D3CC7" w:rsidRDefault="006B74A2" w:rsidP="00A8221D">
            <w:pPr>
              <w:jc w:val="center"/>
            </w:pPr>
            <w:proofErr w:type="spellStart"/>
            <w:r w:rsidRPr="007D3CC7">
              <w:rPr>
                <w:szCs w:val="22"/>
              </w:rPr>
              <w:t>typeid</w:t>
            </w:r>
            <w:proofErr w:type="spellEnd"/>
          </w:p>
        </w:tc>
        <w:tc>
          <w:tcPr>
            <w:tcW w:w="1272" w:type="dxa"/>
          </w:tcPr>
          <w:p w14:paraId="7E4D5B20" w14:textId="42A5CBE1" w:rsidR="00EE4E43" w:rsidRPr="007D3CC7" w:rsidRDefault="006B74A2" w:rsidP="006B74A2">
            <w:pPr>
              <w:jc w:val="center"/>
            </w:pPr>
            <w:r w:rsidRPr="007D3CC7">
              <w:t>int</w:t>
            </w:r>
          </w:p>
        </w:tc>
        <w:tc>
          <w:tcPr>
            <w:tcW w:w="1263" w:type="dxa"/>
          </w:tcPr>
          <w:p w14:paraId="78ADE876" w14:textId="77777777" w:rsidR="00EE4E43" w:rsidRPr="007D3CC7" w:rsidRDefault="00EE4E43" w:rsidP="00EE4E43"/>
        </w:tc>
        <w:tc>
          <w:tcPr>
            <w:tcW w:w="1269" w:type="dxa"/>
          </w:tcPr>
          <w:p w14:paraId="42BBF13A" w14:textId="77777777" w:rsidR="00EE4E43" w:rsidRPr="007D3CC7" w:rsidRDefault="00EE4E43" w:rsidP="00EE4E43"/>
        </w:tc>
        <w:tc>
          <w:tcPr>
            <w:tcW w:w="1252" w:type="dxa"/>
          </w:tcPr>
          <w:p w14:paraId="3F220960" w14:textId="6E54D6ED" w:rsidR="00EE4E43" w:rsidRPr="007D3CC7" w:rsidRDefault="0086134C" w:rsidP="00EE4E43">
            <w:r w:rsidRPr="007D3CC7">
              <w:t>FK</w:t>
            </w:r>
          </w:p>
        </w:tc>
        <w:tc>
          <w:tcPr>
            <w:tcW w:w="1317" w:type="dxa"/>
          </w:tcPr>
          <w:p w14:paraId="17CE7069" w14:textId="04E61FEC" w:rsidR="00EE4E43" w:rsidRPr="007D3CC7" w:rsidRDefault="00EE4E43" w:rsidP="00EE4E43">
            <w:pPr>
              <w:rPr>
                <w:cs/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ລະຫັດປະເພດສິນຄ້າ</w:t>
            </w:r>
          </w:p>
        </w:tc>
        <w:tc>
          <w:tcPr>
            <w:tcW w:w="1550" w:type="dxa"/>
          </w:tcPr>
          <w:p w14:paraId="65BB1906" w14:textId="711DA10B" w:rsidR="00EE4E43" w:rsidRPr="007D3CC7" w:rsidRDefault="00CA4A50" w:rsidP="00A8221D">
            <w:pPr>
              <w:jc w:val="center"/>
            </w:pPr>
            <w:proofErr w:type="spellStart"/>
            <w:r w:rsidRPr="007D3CC7">
              <w:t>tbproducttype</w:t>
            </w:r>
            <w:proofErr w:type="spellEnd"/>
          </w:p>
        </w:tc>
      </w:tr>
      <w:tr w:rsidR="007D3CC7" w:rsidRPr="007D3CC7" w14:paraId="45F87C46" w14:textId="77777777" w:rsidTr="00AB377F">
        <w:trPr>
          <w:jc w:val="center"/>
        </w:trPr>
        <w:tc>
          <w:tcPr>
            <w:tcW w:w="1286" w:type="dxa"/>
          </w:tcPr>
          <w:p w14:paraId="0A132D3E" w14:textId="5F180F3C" w:rsidR="00EE4E43" w:rsidRPr="007D3CC7" w:rsidRDefault="006B74A2" w:rsidP="00A8221D">
            <w:pPr>
              <w:jc w:val="center"/>
            </w:pPr>
            <w:proofErr w:type="spellStart"/>
            <w:r w:rsidRPr="007D3CC7">
              <w:rPr>
                <w:szCs w:val="22"/>
                <w:lang w:bidi="lo-LA"/>
              </w:rPr>
              <w:t>brandid</w:t>
            </w:r>
            <w:proofErr w:type="spellEnd"/>
          </w:p>
        </w:tc>
        <w:tc>
          <w:tcPr>
            <w:tcW w:w="1272" w:type="dxa"/>
          </w:tcPr>
          <w:p w14:paraId="1CBB519B" w14:textId="704E4AEC" w:rsidR="00EE4E43" w:rsidRPr="007D3CC7" w:rsidRDefault="006B74A2" w:rsidP="006B74A2">
            <w:pPr>
              <w:jc w:val="center"/>
            </w:pPr>
            <w:r w:rsidRPr="007D3CC7">
              <w:t>int</w:t>
            </w:r>
          </w:p>
        </w:tc>
        <w:tc>
          <w:tcPr>
            <w:tcW w:w="1263" w:type="dxa"/>
          </w:tcPr>
          <w:p w14:paraId="593675FB" w14:textId="77777777" w:rsidR="00EE4E43" w:rsidRPr="007D3CC7" w:rsidRDefault="00EE4E43" w:rsidP="00EE4E43"/>
        </w:tc>
        <w:tc>
          <w:tcPr>
            <w:tcW w:w="1269" w:type="dxa"/>
          </w:tcPr>
          <w:p w14:paraId="195913C0" w14:textId="77777777" w:rsidR="00EE4E43" w:rsidRPr="007D3CC7" w:rsidRDefault="00EE4E43" w:rsidP="00EE4E43"/>
        </w:tc>
        <w:tc>
          <w:tcPr>
            <w:tcW w:w="1252" w:type="dxa"/>
          </w:tcPr>
          <w:p w14:paraId="09576001" w14:textId="173E8B86" w:rsidR="00EE4E43" w:rsidRPr="007D3CC7" w:rsidRDefault="0086134C" w:rsidP="00EE4E43">
            <w:r w:rsidRPr="007D3CC7">
              <w:t>FK</w:t>
            </w:r>
          </w:p>
        </w:tc>
        <w:tc>
          <w:tcPr>
            <w:tcW w:w="1317" w:type="dxa"/>
          </w:tcPr>
          <w:p w14:paraId="780AC321" w14:textId="71B23FA3" w:rsidR="00EE4E43" w:rsidRPr="007D3CC7" w:rsidRDefault="00EE4E43" w:rsidP="00EE4E43">
            <w:pPr>
              <w:rPr>
                <w:cs/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ລະຫັດຍີ່ຫ້ໍສິນຄ້າ</w:t>
            </w:r>
          </w:p>
        </w:tc>
        <w:tc>
          <w:tcPr>
            <w:tcW w:w="1550" w:type="dxa"/>
          </w:tcPr>
          <w:p w14:paraId="4FECAEBE" w14:textId="6857FF10" w:rsidR="00EE4E43" w:rsidRPr="007D3CC7" w:rsidRDefault="00A8221D" w:rsidP="00A8221D">
            <w:pPr>
              <w:jc w:val="center"/>
            </w:pPr>
            <w:r w:rsidRPr="007D3CC7">
              <w:t>tbbrand</w:t>
            </w:r>
          </w:p>
        </w:tc>
      </w:tr>
      <w:tr w:rsidR="007D3CC7" w:rsidRPr="007D3CC7" w14:paraId="1989D0C2" w14:textId="77777777" w:rsidTr="00AB377F">
        <w:trPr>
          <w:jc w:val="center"/>
        </w:trPr>
        <w:tc>
          <w:tcPr>
            <w:tcW w:w="1286" w:type="dxa"/>
          </w:tcPr>
          <w:p w14:paraId="7DB18160" w14:textId="436A6C38" w:rsidR="00EE4E43" w:rsidRPr="007D3CC7" w:rsidRDefault="006B74A2" w:rsidP="00A8221D">
            <w:pPr>
              <w:jc w:val="center"/>
            </w:pPr>
            <w:r w:rsidRPr="007D3CC7">
              <w:t>unit</w:t>
            </w:r>
          </w:p>
        </w:tc>
        <w:tc>
          <w:tcPr>
            <w:tcW w:w="1272" w:type="dxa"/>
          </w:tcPr>
          <w:p w14:paraId="1DBD30B8" w14:textId="2D0BC428" w:rsidR="00EE4E43" w:rsidRPr="007D3CC7" w:rsidRDefault="00CA4A50" w:rsidP="00EE4E43">
            <w:r w:rsidRPr="007D3CC7">
              <w:t>nvarchar</w:t>
            </w:r>
          </w:p>
        </w:tc>
        <w:tc>
          <w:tcPr>
            <w:tcW w:w="1263" w:type="dxa"/>
          </w:tcPr>
          <w:p w14:paraId="7E02CB98" w14:textId="03D82E03" w:rsidR="00EE4E43" w:rsidRPr="007D3CC7" w:rsidRDefault="00CA4A50" w:rsidP="00CA4A50">
            <w:pPr>
              <w:jc w:val="center"/>
            </w:pPr>
            <w:r w:rsidRPr="007D3CC7">
              <w:t>10</w:t>
            </w:r>
          </w:p>
        </w:tc>
        <w:tc>
          <w:tcPr>
            <w:tcW w:w="1269" w:type="dxa"/>
          </w:tcPr>
          <w:p w14:paraId="4C4994BB" w14:textId="77777777" w:rsidR="00EE4E43" w:rsidRPr="007D3CC7" w:rsidRDefault="00EE4E43" w:rsidP="00EE4E43"/>
        </w:tc>
        <w:tc>
          <w:tcPr>
            <w:tcW w:w="1252" w:type="dxa"/>
          </w:tcPr>
          <w:p w14:paraId="3DDBB65B" w14:textId="77777777" w:rsidR="00EE4E43" w:rsidRPr="007D3CC7" w:rsidRDefault="00EE4E43" w:rsidP="00EE4E43"/>
        </w:tc>
        <w:tc>
          <w:tcPr>
            <w:tcW w:w="1317" w:type="dxa"/>
          </w:tcPr>
          <w:p w14:paraId="30EF9488" w14:textId="50806846" w:rsidR="00EE4E43" w:rsidRPr="007D3CC7" w:rsidRDefault="00EE4E43" w:rsidP="00EE4E43">
            <w:pPr>
              <w:rPr>
                <w:cs/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ຫົວໜ່ວຍສິນຄ້າ</w:t>
            </w:r>
          </w:p>
        </w:tc>
        <w:tc>
          <w:tcPr>
            <w:tcW w:w="1550" w:type="dxa"/>
          </w:tcPr>
          <w:p w14:paraId="7221E637" w14:textId="77777777" w:rsidR="00EE4E43" w:rsidRPr="007D3CC7" w:rsidRDefault="00EE4E43" w:rsidP="00EE4E43"/>
        </w:tc>
      </w:tr>
      <w:tr w:rsidR="007D3CC7" w:rsidRPr="007D3CC7" w14:paraId="466F3E18" w14:textId="77777777" w:rsidTr="00AB377F">
        <w:trPr>
          <w:jc w:val="center"/>
        </w:trPr>
        <w:tc>
          <w:tcPr>
            <w:tcW w:w="1286" w:type="dxa"/>
          </w:tcPr>
          <w:p w14:paraId="3D7597BA" w14:textId="306B859C" w:rsidR="00EE4E43" w:rsidRPr="007D3CC7" w:rsidRDefault="00AB377F" w:rsidP="00A8221D">
            <w:pPr>
              <w:jc w:val="center"/>
            </w:pPr>
            <w:proofErr w:type="spellStart"/>
            <w:r>
              <w:t>jamnoun</w:t>
            </w:r>
            <w:proofErr w:type="spellEnd"/>
          </w:p>
        </w:tc>
        <w:tc>
          <w:tcPr>
            <w:tcW w:w="1272" w:type="dxa"/>
          </w:tcPr>
          <w:p w14:paraId="634A8892" w14:textId="10B001E4" w:rsidR="00EE4E43" w:rsidRPr="007D3CC7" w:rsidRDefault="00CA4A50" w:rsidP="00EE4E43">
            <w:r w:rsidRPr="007D3CC7">
              <w:t>nvarchar</w:t>
            </w:r>
          </w:p>
        </w:tc>
        <w:tc>
          <w:tcPr>
            <w:tcW w:w="1263" w:type="dxa"/>
          </w:tcPr>
          <w:p w14:paraId="3D662640" w14:textId="03DC2A0D" w:rsidR="00EE4E43" w:rsidRPr="007D3CC7" w:rsidRDefault="00CA4A50" w:rsidP="00CA4A50">
            <w:pPr>
              <w:jc w:val="center"/>
            </w:pPr>
            <w:r w:rsidRPr="007D3CC7">
              <w:t>10</w:t>
            </w:r>
          </w:p>
        </w:tc>
        <w:tc>
          <w:tcPr>
            <w:tcW w:w="1269" w:type="dxa"/>
          </w:tcPr>
          <w:p w14:paraId="12D63D98" w14:textId="77777777" w:rsidR="00EE4E43" w:rsidRPr="007D3CC7" w:rsidRDefault="00EE4E43" w:rsidP="00EE4E43"/>
        </w:tc>
        <w:tc>
          <w:tcPr>
            <w:tcW w:w="1252" w:type="dxa"/>
          </w:tcPr>
          <w:p w14:paraId="4005A99D" w14:textId="77777777" w:rsidR="00EE4E43" w:rsidRPr="007D3CC7" w:rsidRDefault="00EE4E43" w:rsidP="00EE4E43"/>
        </w:tc>
        <w:tc>
          <w:tcPr>
            <w:tcW w:w="1317" w:type="dxa"/>
          </w:tcPr>
          <w:p w14:paraId="3448CB1F" w14:textId="50E2F968" w:rsidR="00EE4E43" w:rsidRPr="007D3CC7" w:rsidRDefault="00EE4E43" w:rsidP="00EE4E43">
            <w:pPr>
              <w:rPr>
                <w:cs/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ຈຳນວນ</w:t>
            </w:r>
          </w:p>
        </w:tc>
        <w:tc>
          <w:tcPr>
            <w:tcW w:w="1550" w:type="dxa"/>
          </w:tcPr>
          <w:p w14:paraId="67A52AFE" w14:textId="77777777" w:rsidR="00EE4E43" w:rsidRPr="007D3CC7" w:rsidRDefault="00EE4E43" w:rsidP="00EE4E43"/>
        </w:tc>
      </w:tr>
      <w:tr w:rsidR="007D3CC7" w:rsidRPr="007D3CC7" w14:paraId="4E29D5D3" w14:textId="77777777" w:rsidTr="00AB377F">
        <w:trPr>
          <w:jc w:val="center"/>
        </w:trPr>
        <w:tc>
          <w:tcPr>
            <w:tcW w:w="1286" w:type="dxa"/>
          </w:tcPr>
          <w:p w14:paraId="3E07BC20" w14:textId="07770547" w:rsidR="00EE4E43" w:rsidRPr="007D3CC7" w:rsidRDefault="00CA4A50" w:rsidP="00A8221D">
            <w:pPr>
              <w:jc w:val="center"/>
            </w:pPr>
            <w:proofErr w:type="spellStart"/>
            <w:r w:rsidRPr="007D3CC7">
              <w:t>imprice</w:t>
            </w:r>
            <w:proofErr w:type="spellEnd"/>
          </w:p>
        </w:tc>
        <w:tc>
          <w:tcPr>
            <w:tcW w:w="1272" w:type="dxa"/>
          </w:tcPr>
          <w:p w14:paraId="49C8F5CF" w14:textId="132BFF0B" w:rsidR="00EE4E43" w:rsidRPr="007D3CC7" w:rsidRDefault="00CA4A50" w:rsidP="00EE4E43">
            <w:r w:rsidRPr="007D3CC7">
              <w:t>nvarchar</w:t>
            </w:r>
          </w:p>
        </w:tc>
        <w:tc>
          <w:tcPr>
            <w:tcW w:w="1263" w:type="dxa"/>
          </w:tcPr>
          <w:p w14:paraId="3D8AEC67" w14:textId="5BA410C1" w:rsidR="00EE4E43" w:rsidRPr="007D3CC7" w:rsidRDefault="00CA4A50" w:rsidP="00CA4A50">
            <w:pPr>
              <w:jc w:val="center"/>
            </w:pPr>
            <w:r w:rsidRPr="007D3CC7">
              <w:t>20</w:t>
            </w:r>
          </w:p>
        </w:tc>
        <w:tc>
          <w:tcPr>
            <w:tcW w:w="1269" w:type="dxa"/>
          </w:tcPr>
          <w:p w14:paraId="159BFBF8" w14:textId="77777777" w:rsidR="00EE4E43" w:rsidRPr="007D3CC7" w:rsidRDefault="00EE4E43" w:rsidP="00EE4E43"/>
        </w:tc>
        <w:tc>
          <w:tcPr>
            <w:tcW w:w="1252" w:type="dxa"/>
          </w:tcPr>
          <w:p w14:paraId="1C1E16B0" w14:textId="77777777" w:rsidR="00EE4E43" w:rsidRPr="007D3CC7" w:rsidRDefault="00EE4E43" w:rsidP="00EE4E43"/>
        </w:tc>
        <w:tc>
          <w:tcPr>
            <w:tcW w:w="1317" w:type="dxa"/>
          </w:tcPr>
          <w:p w14:paraId="49591D40" w14:textId="7C092EC0" w:rsidR="00EE4E43" w:rsidRPr="007D3CC7" w:rsidRDefault="00EE4E43" w:rsidP="00EE4E43">
            <w:pPr>
              <w:rPr>
                <w:cs/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ລາຄາຊື້</w:t>
            </w:r>
          </w:p>
        </w:tc>
        <w:tc>
          <w:tcPr>
            <w:tcW w:w="1550" w:type="dxa"/>
          </w:tcPr>
          <w:p w14:paraId="7AC40CBE" w14:textId="77777777" w:rsidR="00EE4E43" w:rsidRPr="007D3CC7" w:rsidRDefault="00EE4E43" w:rsidP="00EE4E43"/>
        </w:tc>
      </w:tr>
      <w:tr w:rsidR="007D3CC7" w:rsidRPr="007D3CC7" w14:paraId="7E757EA6" w14:textId="77777777" w:rsidTr="00AB377F">
        <w:trPr>
          <w:jc w:val="center"/>
        </w:trPr>
        <w:tc>
          <w:tcPr>
            <w:tcW w:w="1286" w:type="dxa"/>
          </w:tcPr>
          <w:p w14:paraId="1763A949" w14:textId="65CE70CE" w:rsidR="00EE4E43" w:rsidRPr="007D3CC7" w:rsidRDefault="00A8221D" w:rsidP="00A8221D">
            <w:pPr>
              <w:jc w:val="center"/>
            </w:pPr>
            <w:proofErr w:type="spellStart"/>
            <w:r w:rsidRPr="007D3CC7">
              <w:t>saleprice</w:t>
            </w:r>
            <w:proofErr w:type="spellEnd"/>
          </w:p>
        </w:tc>
        <w:tc>
          <w:tcPr>
            <w:tcW w:w="1272" w:type="dxa"/>
          </w:tcPr>
          <w:p w14:paraId="65620B77" w14:textId="27FB2367" w:rsidR="00EE4E43" w:rsidRPr="007D3CC7" w:rsidRDefault="00A8221D" w:rsidP="00EE4E43">
            <w:r w:rsidRPr="007D3CC7">
              <w:t>nvarchar</w:t>
            </w:r>
          </w:p>
        </w:tc>
        <w:tc>
          <w:tcPr>
            <w:tcW w:w="1263" w:type="dxa"/>
          </w:tcPr>
          <w:p w14:paraId="7D5ECC0A" w14:textId="0FD445B0" w:rsidR="00EE4E43" w:rsidRPr="007D3CC7" w:rsidRDefault="00A8221D" w:rsidP="00A8221D">
            <w:pPr>
              <w:jc w:val="center"/>
            </w:pPr>
            <w:r w:rsidRPr="007D3CC7">
              <w:t>20</w:t>
            </w:r>
          </w:p>
        </w:tc>
        <w:tc>
          <w:tcPr>
            <w:tcW w:w="1269" w:type="dxa"/>
          </w:tcPr>
          <w:p w14:paraId="38C6867B" w14:textId="77777777" w:rsidR="00EE4E43" w:rsidRPr="007D3CC7" w:rsidRDefault="00EE4E43" w:rsidP="00EE4E43"/>
        </w:tc>
        <w:tc>
          <w:tcPr>
            <w:tcW w:w="1252" w:type="dxa"/>
          </w:tcPr>
          <w:p w14:paraId="3321F76C" w14:textId="77777777" w:rsidR="00EE4E43" w:rsidRPr="007D3CC7" w:rsidRDefault="00EE4E43" w:rsidP="00EE4E43"/>
        </w:tc>
        <w:tc>
          <w:tcPr>
            <w:tcW w:w="1317" w:type="dxa"/>
          </w:tcPr>
          <w:p w14:paraId="391DC2CD" w14:textId="42BE9518" w:rsidR="00EE4E43" w:rsidRPr="007D3CC7" w:rsidRDefault="00EE4E43" w:rsidP="00EE4E43">
            <w:pPr>
              <w:rPr>
                <w:cs/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ລາຄາຂາຍ</w:t>
            </w:r>
          </w:p>
        </w:tc>
        <w:tc>
          <w:tcPr>
            <w:tcW w:w="1550" w:type="dxa"/>
          </w:tcPr>
          <w:p w14:paraId="45C700C6" w14:textId="77777777" w:rsidR="00EE4E43" w:rsidRPr="007D3CC7" w:rsidRDefault="00EE4E43" w:rsidP="00EE4E43"/>
        </w:tc>
      </w:tr>
      <w:tr w:rsidR="007D3CC7" w:rsidRPr="007D3CC7" w14:paraId="0610A6BF" w14:textId="77777777" w:rsidTr="00AB377F">
        <w:trPr>
          <w:jc w:val="center"/>
        </w:trPr>
        <w:tc>
          <w:tcPr>
            <w:tcW w:w="1286" w:type="dxa"/>
          </w:tcPr>
          <w:p w14:paraId="72622C44" w14:textId="267DE2B6" w:rsidR="00A8221D" w:rsidRPr="007D3CC7" w:rsidRDefault="00A8221D" w:rsidP="00A8221D">
            <w:pPr>
              <w:jc w:val="center"/>
            </w:pPr>
            <w:proofErr w:type="spellStart"/>
            <w:r w:rsidRPr="007D3CC7">
              <w:t>supid</w:t>
            </w:r>
            <w:proofErr w:type="spellEnd"/>
          </w:p>
        </w:tc>
        <w:tc>
          <w:tcPr>
            <w:tcW w:w="1272" w:type="dxa"/>
          </w:tcPr>
          <w:p w14:paraId="3B492C62" w14:textId="513168B9" w:rsidR="00A8221D" w:rsidRPr="007D3CC7" w:rsidRDefault="00A8221D" w:rsidP="00A8221D">
            <w:pPr>
              <w:jc w:val="center"/>
            </w:pPr>
            <w:r w:rsidRPr="007D3CC7">
              <w:t>int</w:t>
            </w:r>
          </w:p>
        </w:tc>
        <w:tc>
          <w:tcPr>
            <w:tcW w:w="1263" w:type="dxa"/>
          </w:tcPr>
          <w:p w14:paraId="013872DD" w14:textId="77777777" w:rsidR="00A8221D" w:rsidRPr="007D3CC7" w:rsidRDefault="00A8221D" w:rsidP="00EE4E43"/>
        </w:tc>
        <w:tc>
          <w:tcPr>
            <w:tcW w:w="1269" w:type="dxa"/>
          </w:tcPr>
          <w:p w14:paraId="6D9B31CB" w14:textId="77777777" w:rsidR="00A8221D" w:rsidRPr="007D3CC7" w:rsidRDefault="00A8221D" w:rsidP="00EE4E43"/>
        </w:tc>
        <w:tc>
          <w:tcPr>
            <w:tcW w:w="1252" w:type="dxa"/>
          </w:tcPr>
          <w:p w14:paraId="75D22AB6" w14:textId="77777777" w:rsidR="00A8221D" w:rsidRPr="007D3CC7" w:rsidRDefault="00A8221D" w:rsidP="00EE4E43"/>
        </w:tc>
        <w:tc>
          <w:tcPr>
            <w:tcW w:w="1317" w:type="dxa"/>
          </w:tcPr>
          <w:p w14:paraId="46C1BA2D" w14:textId="77777777" w:rsidR="00A8221D" w:rsidRPr="007D3CC7" w:rsidRDefault="00A8221D" w:rsidP="00EE4E43">
            <w:pPr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ລະຫັດ</w:t>
            </w:r>
          </w:p>
          <w:p w14:paraId="1ABD7823" w14:textId="141A0F18" w:rsidR="00A8221D" w:rsidRPr="007D3CC7" w:rsidRDefault="00A8221D" w:rsidP="00EE4E43">
            <w:pPr>
              <w:rPr>
                <w:cs/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ຜູ້ສະໜອງ</w:t>
            </w:r>
          </w:p>
        </w:tc>
        <w:tc>
          <w:tcPr>
            <w:tcW w:w="1550" w:type="dxa"/>
          </w:tcPr>
          <w:p w14:paraId="71B69F78" w14:textId="09AD117A" w:rsidR="00A8221D" w:rsidRPr="007D3CC7" w:rsidRDefault="00A8221D" w:rsidP="00EE4E43">
            <w:r w:rsidRPr="007D3CC7">
              <w:t>tbsupplier</w:t>
            </w:r>
          </w:p>
        </w:tc>
      </w:tr>
      <w:tr w:rsidR="007D3CC7" w:rsidRPr="007D3CC7" w14:paraId="0F967642" w14:textId="77777777" w:rsidTr="00AB377F">
        <w:trPr>
          <w:jc w:val="center"/>
        </w:trPr>
        <w:tc>
          <w:tcPr>
            <w:tcW w:w="1286" w:type="dxa"/>
          </w:tcPr>
          <w:p w14:paraId="3450D996" w14:textId="4BC86DCA" w:rsidR="00EE4E43" w:rsidRPr="007D3CC7" w:rsidRDefault="00A8221D" w:rsidP="00A8221D">
            <w:pPr>
              <w:jc w:val="center"/>
            </w:pPr>
            <w:r w:rsidRPr="007D3CC7">
              <w:t>promo</w:t>
            </w:r>
          </w:p>
        </w:tc>
        <w:tc>
          <w:tcPr>
            <w:tcW w:w="1272" w:type="dxa"/>
          </w:tcPr>
          <w:p w14:paraId="1CB829C9" w14:textId="7460CFEE" w:rsidR="00EE4E43" w:rsidRPr="007D3CC7" w:rsidRDefault="00A8221D" w:rsidP="00EE4E43">
            <w:r w:rsidRPr="007D3CC7">
              <w:t>nvarchar</w:t>
            </w:r>
          </w:p>
        </w:tc>
        <w:tc>
          <w:tcPr>
            <w:tcW w:w="1263" w:type="dxa"/>
          </w:tcPr>
          <w:p w14:paraId="6027B2C6" w14:textId="7EFC9377" w:rsidR="00EE4E43" w:rsidRPr="007D3CC7" w:rsidRDefault="00A8221D" w:rsidP="00A8221D">
            <w:pPr>
              <w:jc w:val="center"/>
            </w:pPr>
            <w:r w:rsidRPr="007D3CC7">
              <w:t>20</w:t>
            </w:r>
          </w:p>
        </w:tc>
        <w:tc>
          <w:tcPr>
            <w:tcW w:w="1269" w:type="dxa"/>
          </w:tcPr>
          <w:p w14:paraId="6E023CF4" w14:textId="77777777" w:rsidR="00EE4E43" w:rsidRPr="007D3CC7" w:rsidRDefault="00EE4E43" w:rsidP="00EE4E43"/>
        </w:tc>
        <w:tc>
          <w:tcPr>
            <w:tcW w:w="1252" w:type="dxa"/>
          </w:tcPr>
          <w:p w14:paraId="66E9537A" w14:textId="77777777" w:rsidR="00EE4E43" w:rsidRPr="007D3CC7" w:rsidRDefault="00EE4E43" w:rsidP="00EE4E43"/>
        </w:tc>
        <w:tc>
          <w:tcPr>
            <w:tcW w:w="1317" w:type="dxa"/>
          </w:tcPr>
          <w:p w14:paraId="20344C75" w14:textId="5A23C05B" w:rsidR="00EE4E43" w:rsidRPr="007D3CC7" w:rsidRDefault="00725EB1" w:rsidP="00EE4E43">
            <w:pPr>
              <w:rPr>
                <w:rFonts w:cs="DokChampa"/>
                <w:cs/>
                <w:lang w:bidi="lo-LA"/>
              </w:rPr>
            </w:pPr>
            <w:r w:rsidRPr="007D3CC7">
              <w:rPr>
                <w:lang w:bidi="lo-LA"/>
              </w:rPr>
              <w:t>%</w:t>
            </w:r>
            <w:r w:rsidRPr="007D3CC7">
              <w:rPr>
                <w:rFonts w:hint="cs"/>
                <w:cs/>
                <w:lang w:bidi="lo-LA"/>
              </w:rPr>
              <w:t>ສ່ວນຫຼຸດ</w:t>
            </w:r>
          </w:p>
        </w:tc>
        <w:tc>
          <w:tcPr>
            <w:tcW w:w="1550" w:type="dxa"/>
          </w:tcPr>
          <w:p w14:paraId="1165F5E1" w14:textId="77777777" w:rsidR="00EE4E43" w:rsidRPr="007D3CC7" w:rsidRDefault="00EE4E43" w:rsidP="00EE4E43"/>
        </w:tc>
      </w:tr>
      <w:tr w:rsidR="007D3CC7" w:rsidRPr="007D3CC7" w14:paraId="2818951C" w14:textId="77777777" w:rsidTr="00AB377F">
        <w:trPr>
          <w:jc w:val="center"/>
        </w:trPr>
        <w:tc>
          <w:tcPr>
            <w:tcW w:w="1286" w:type="dxa"/>
          </w:tcPr>
          <w:p w14:paraId="0CA25D0B" w14:textId="4004CE72" w:rsidR="00725EB1" w:rsidRPr="007D3CC7" w:rsidRDefault="00A8221D" w:rsidP="00A8221D">
            <w:pPr>
              <w:jc w:val="center"/>
            </w:pPr>
            <w:proofErr w:type="spellStart"/>
            <w:r w:rsidRPr="007D3CC7">
              <w:t>numpro</w:t>
            </w:r>
            <w:proofErr w:type="spellEnd"/>
          </w:p>
        </w:tc>
        <w:tc>
          <w:tcPr>
            <w:tcW w:w="1272" w:type="dxa"/>
          </w:tcPr>
          <w:p w14:paraId="4BD83188" w14:textId="2B4B9F0D" w:rsidR="00725EB1" w:rsidRPr="007D3CC7" w:rsidRDefault="00A8221D" w:rsidP="00EE4E43">
            <w:r w:rsidRPr="007D3CC7">
              <w:t>nvarchar</w:t>
            </w:r>
          </w:p>
        </w:tc>
        <w:tc>
          <w:tcPr>
            <w:tcW w:w="1263" w:type="dxa"/>
          </w:tcPr>
          <w:p w14:paraId="3FF113A2" w14:textId="11EFC2A1" w:rsidR="00725EB1" w:rsidRPr="007D3CC7" w:rsidRDefault="00A8221D" w:rsidP="00A8221D">
            <w:pPr>
              <w:jc w:val="center"/>
            </w:pPr>
            <w:r w:rsidRPr="007D3CC7">
              <w:t>20</w:t>
            </w:r>
          </w:p>
        </w:tc>
        <w:tc>
          <w:tcPr>
            <w:tcW w:w="1269" w:type="dxa"/>
          </w:tcPr>
          <w:p w14:paraId="1E8B16E7" w14:textId="77777777" w:rsidR="00725EB1" w:rsidRPr="007D3CC7" w:rsidRDefault="00725EB1" w:rsidP="00EE4E43"/>
        </w:tc>
        <w:tc>
          <w:tcPr>
            <w:tcW w:w="1252" w:type="dxa"/>
          </w:tcPr>
          <w:p w14:paraId="58FA68B8" w14:textId="77777777" w:rsidR="00725EB1" w:rsidRPr="007D3CC7" w:rsidRDefault="00725EB1" w:rsidP="00EE4E43"/>
        </w:tc>
        <w:tc>
          <w:tcPr>
            <w:tcW w:w="1317" w:type="dxa"/>
          </w:tcPr>
          <w:p w14:paraId="19903BA7" w14:textId="12C7C750" w:rsidR="00725EB1" w:rsidRPr="007D3CC7" w:rsidRDefault="00725EB1" w:rsidP="00EE4E43">
            <w:pPr>
              <w:rPr>
                <w:cs/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ຈຳນວນສ່ວນຫຼຸດ</w:t>
            </w:r>
          </w:p>
        </w:tc>
        <w:tc>
          <w:tcPr>
            <w:tcW w:w="1550" w:type="dxa"/>
          </w:tcPr>
          <w:p w14:paraId="4D4D4338" w14:textId="77777777" w:rsidR="00725EB1" w:rsidRPr="007D3CC7" w:rsidRDefault="00725EB1" w:rsidP="00EE4E43"/>
        </w:tc>
      </w:tr>
      <w:tr w:rsidR="007D3CC7" w:rsidRPr="007D3CC7" w14:paraId="5FF2F997" w14:textId="77777777" w:rsidTr="00AB377F">
        <w:trPr>
          <w:jc w:val="center"/>
        </w:trPr>
        <w:tc>
          <w:tcPr>
            <w:tcW w:w="1286" w:type="dxa"/>
          </w:tcPr>
          <w:p w14:paraId="521D1DE0" w14:textId="777E833C" w:rsidR="00725EB1" w:rsidRPr="007D3CC7" w:rsidRDefault="00A8221D" w:rsidP="00A8221D">
            <w:pPr>
              <w:jc w:val="center"/>
            </w:pPr>
            <w:proofErr w:type="spellStart"/>
            <w:r w:rsidRPr="007D3CC7">
              <w:t>datepro</w:t>
            </w:r>
            <w:proofErr w:type="spellEnd"/>
          </w:p>
        </w:tc>
        <w:tc>
          <w:tcPr>
            <w:tcW w:w="1272" w:type="dxa"/>
          </w:tcPr>
          <w:p w14:paraId="420FF7E3" w14:textId="637C8405" w:rsidR="00725EB1" w:rsidRPr="007D3CC7" w:rsidRDefault="00A8221D" w:rsidP="00A8221D">
            <w:pPr>
              <w:jc w:val="center"/>
            </w:pPr>
            <w:r w:rsidRPr="007D3CC7">
              <w:t>date</w:t>
            </w:r>
          </w:p>
        </w:tc>
        <w:tc>
          <w:tcPr>
            <w:tcW w:w="1263" w:type="dxa"/>
          </w:tcPr>
          <w:p w14:paraId="79A58D50" w14:textId="77777777" w:rsidR="00725EB1" w:rsidRPr="007D3CC7" w:rsidRDefault="00725EB1" w:rsidP="00EE4E43"/>
        </w:tc>
        <w:tc>
          <w:tcPr>
            <w:tcW w:w="1269" w:type="dxa"/>
          </w:tcPr>
          <w:p w14:paraId="5F2B2BB3" w14:textId="77777777" w:rsidR="00725EB1" w:rsidRPr="007D3CC7" w:rsidRDefault="00725EB1" w:rsidP="00EE4E43"/>
        </w:tc>
        <w:tc>
          <w:tcPr>
            <w:tcW w:w="1252" w:type="dxa"/>
          </w:tcPr>
          <w:p w14:paraId="163852C3" w14:textId="77777777" w:rsidR="00725EB1" w:rsidRPr="007D3CC7" w:rsidRDefault="00725EB1" w:rsidP="00EE4E43"/>
        </w:tc>
        <w:tc>
          <w:tcPr>
            <w:tcW w:w="1317" w:type="dxa"/>
          </w:tcPr>
          <w:p w14:paraId="09CBC96D" w14:textId="2A6D939E" w:rsidR="00725EB1" w:rsidRPr="007D3CC7" w:rsidRDefault="00725EB1" w:rsidP="00EE4E43">
            <w:pPr>
              <w:rPr>
                <w:cs/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ວັນທີເດືອນປີສ່ວນຫຼຸດ</w:t>
            </w:r>
          </w:p>
        </w:tc>
        <w:tc>
          <w:tcPr>
            <w:tcW w:w="1550" w:type="dxa"/>
          </w:tcPr>
          <w:p w14:paraId="69FB121E" w14:textId="77777777" w:rsidR="00725EB1" w:rsidRPr="007D3CC7" w:rsidRDefault="00725EB1" w:rsidP="00EE4E43"/>
        </w:tc>
      </w:tr>
    </w:tbl>
    <w:p w14:paraId="20B0A439" w14:textId="0B988629" w:rsidR="00AB6170" w:rsidRPr="007D3CC7" w:rsidRDefault="00AB6170" w:rsidP="00AB6170">
      <w:pPr>
        <w:tabs>
          <w:tab w:val="left" w:pos="3333"/>
        </w:tabs>
      </w:pPr>
    </w:p>
    <w:p w14:paraId="2F733496" w14:textId="3AE192C0" w:rsidR="006C020C" w:rsidRPr="007D3CC7" w:rsidRDefault="006C020C" w:rsidP="00C8372E">
      <w:pPr>
        <w:rPr>
          <w:lang w:bidi="lo-LA"/>
        </w:rPr>
      </w:pPr>
    </w:p>
    <w:p w14:paraId="7AC7AEE8" w14:textId="598DEE58" w:rsidR="00A8221D" w:rsidRPr="007D3CC7" w:rsidRDefault="00A8221D" w:rsidP="00C8372E">
      <w:pPr>
        <w:rPr>
          <w:lang w:bidi="lo-LA"/>
        </w:rPr>
      </w:pPr>
    </w:p>
    <w:p w14:paraId="34FD8DBF" w14:textId="7E33A1D0" w:rsidR="00A8221D" w:rsidRPr="007D3CC7" w:rsidRDefault="00A8221D" w:rsidP="00C8372E">
      <w:pPr>
        <w:rPr>
          <w:lang w:bidi="lo-LA"/>
        </w:rPr>
      </w:pPr>
    </w:p>
    <w:p w14:paraId="1DD3A911" w14:textId="5C09B86E" w:rsidR="00A8221D" w:rsidRPr="007D3CC7" w:rsidRDefault="00A8221D" w:rsidP="00C8372E">
      <w:pPr>
        <w:rPr>
          <w:lang w:bidi="lo-LA"/>
        </w:rPr>
      </w:pPr>
    </w:p>
    <w:p w14:paraId="7BF54A32" w14:textId="0C2C5222" w:rsidR="00A8221D" w:rsidRPr="007D3CC7" w:rsidRDefault="00A8221D" w:rsidP="00C8372E">
      <w:pPr>
        <w:rPr>
          <w:lang w:bidi="lo-LA"/>
        </w:rPr>
      </w:pPr>
    </w:p>
    <w:p w14:paraId="1B57A078" w14:textId="77777777" w:rsidR="00A8221D" w:rsidRPr="007D3CC7" w:rsidRDefault="00A8221D" w:rsidP="00C8372E">
      <w:pPr>
        <w:rPr>
          <w:lang w:bidi="lo-LA"/>
        </w:rPr>
      </w:pPr>
    </w:p>
    <w:p w14:paraId="43FFCE59" w14:textId="5908535E" w:rsidR="00C8372E" w:rsidRPr="007D3CC7" w:rsidRDefault="00C8372E" w:rsidP="00C8372E">
      <w:pPr>
        <w:rPr>
          <w:lang w:bidi="lo-LA"/>
        </w:rPr>
      </w:pPr>
      <w:r w:rsidRPr="007D3CC7">
        <w:rPr>
          <w:rFonts w:hint="cs"/>
          <w:cs/>
          <w:lang w:bidi="lo-LA"/>
        </w:rPr>
        <w:t>ຕາຕະລາງຂໍ້ມູນ</w:t>
      </w:r>
      <w:r w:rsidR="00F14C36" w:rsidRPr="007D3CC7">
        <w:rPr>
          <w:rFonts w:hint="cs"/>
          <w:cs/>
          <w:lang w:bidi="lo-LA"/>
        </w:rPr>
        <w:t>ພະນັກງານ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8"/>
        <w:gridCol w:w="1263"/>
        <w:gridCol w:w="1243"/>
        <w:gridCol w:w="1249"/>
        <w:gridCol w:w="1229"/>
        <w:gridCol w:w="1333"/>
        <w:gridCol w:w="1321"/>
      </w:tblGrid>
      <w:tr w:rsidR="007D3CC7" w:rsidRPr="007D3CC7" w14:paraId="5E1AB64F" w14:textId="77777777" w:rsidTr="007D3CC7">
        <w:tc>
          <w:tcPr>
            <w:tcW w:w="1286" w:type="dxa"/>
          </w:tcPr>
          <w:p w14:paraId="79667492" w14:textId="77777777" w:rsidR="00C8372E" w:rsidRPr="007D3CC7" w:rsidRDefault="00C8372E" w:rsidP="00DA4BC5">
            <w:pPr>
              <w:jc w:val="center"/>
              <w:rPr>
                <w:lang w:bidi="lo-LA"/>
              </w:rPr>
            </w:pPr>
            <w:r w:rsidRPr="007D3CC7">
              <w:rPr>
                <w:lang w:bidi="lo-LA"/>
              </w:rPr>
              <w:lastRenderedPageBreak/>
              <w:t>Field names</w:t>
            </w:r>
          </w:p>
          <w:p w14:paraId="6A92FCC6" w14:textId="77777777" w:rsidR="00C8372E" w:rsidRPr="007D3CC7" w:rsidRDefault="00C8372E" w:rsidP="00DA4BC5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ຊື່ຖັນ</w:t>
            </w:r>
          </w:p>
        </w:tc>
        <w:tc>
          <w:tcPr>
            <w:tcW w:w="1272" w:type="dxa"/>
          </w:tcPr>
          <w:p w14:paraId="23F81BF6" w14:textId="77777777" w:rsidR="00C8372E" w:rsidRPr="007D3CC7" w:rsidRDefault="00C8372E" w:rsidP="00DA4BC5">
            <w:pPr>
              <w:jc w:val="center"/>
            </w:pPr>
            <w:r w:rsidRPr="007D3CC7">
              <w:t>Ata type</w:t>
            </w:r>
          </w:p>
          <w:p w14:paraId="005572A7" w14:textId="77777777" w:rsidR="00C8372E" w:rsidRPr="007D3CC7" w:rsidRDefault="00C8372E" w:rsidP="00DA4BC5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ຊະນິດຂໍ້ມູນ</w:t>
            </w:r>
          </w:p>
        </w:tc>
        <w:tc>
          <w:tcPr>
            <w:tcW w:w="1268" w:type="dxa"/>
          </w:tcPr>
          <w:p w14:paraId="691C32AD" w14:textId="77777777" w:rsidR="00C8372E" w:rsidRPr="007D3CC7" w:rsidRDefault="00C8372E" w:rsidP="00DA4BC5">
            <w:pPr>
              <w:jc w:val="center"/>
            </w:pPr>
            <w:r w:rsidRPr="007D3CC7">
              <w:t>Field Size</w:t>
            </w:r>
          </w:p>
          <w:p w14:paraId="79D11806" w14:textId="77777777" w:rsidR="00C8372E" w:rsidRPr="007D3CC7" w:rsidRDefault="00C8372E" w:rsidP="00DA4BC5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ຂະໜາດ</w:t>
            </w:r>
          </w:p>
        </w:tc>
        <w:tc>
          <w:tcPr>
            <w:tcW w:w="1273" w:type="dxa"/>
          </w:tcPr>
          <w:p w14:paraId="65938C19" w14:textId="77777777" w:rsidR="00C8372E" w:rsidRPr="007D3CC7" w:rsidRDefault="00C8372E" w:rsidP="00DA4BC5">
            <w:pPr>
              <w:jc w:val="center"/>
            </w:pPr>
            <w:r w:rsidRPr="007D3CC7">
              <w:t>Allow Null</w:t>
            </w:r>
          </w:p>
          <w:p w14:paraId="687286E7" w14:textId="77777777" w:rsidR="00C8372E" w:rsidRPr="007D3CC7" w:rsidRDefault="00C8372E" w:rsidP="00DA4BC5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ຄ່າວ່າງເປົ່າ</w:t>
            </w:r>
          </w:p>
        </w:tc>
        <w:tc>
          <w:tcPr>
            <w:tcW w:w="1258" w:type="dxa"/>
          </w:tcPr>
          <w:p w14:paraId="0CAE345F" w14:textId="77777777" w:rsidR="00C8372E" w:rsidRPr="007D3CC7" w:rsidRDefault="00C8372E" w:rsidP="00DA4BC5">
            <w:pPr>
              <w:jc w:val="center"/>
            </w:pPr>
            <w:r w:rsidRPr="007D3CC7">
              <w:t>Key</w:t>
            </w:r>
          </w:p>
          <w:p w14:paraId="121BDBEF" w14:textId="77777777" w:rsidR="00C8372E" w:rsidRPr="007D3CC7" w:rsidRDefault="00C8372E" w:rsidP="00DA4BC5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ຄຣີ</w:t>
            </w:r>
          </w:p>
        </w:tc>
        <w:tc>
          <w:tcPr>
            <w:tcW w:w="1334" w:type="dxa"/>
          </w:tcPr>
          <w:p w14:paraId="51D114DF" w14:textId="77777777" w:rsidR="00C8372E" w:rsidRPr="007D3CC7" w:rsidRDefault="00C8372E" w:rsidP="00DA4BC5">
            <w:pPr>
              <w:jc w:val="center"/>
            </w:pPr>
            <w:r w:rsidRPr="007D3CC7">
              <w:t>Description</w:t>
            </w:r>
          </w:p>
          <w:p w14:paraId="5D1A9FED" w14:textId="77777777" w:rsidR="00C8372E" w:rsidRPr="007D3CC7" w:rsidRDefault="00C8372E" w:rsidP="00DA4BC5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ຄວາມໝາຍ</w:t>
            </w:r>
          </w:p>
        </w:tc>
        <w:tc>
          <w:tcPr>
            <w:tcW w:w="1325" w:type="dxa"/>
          </w:tcPr>
          <w:p w14:paraId="61763D08" w14:textId="77777777" w:rsidR="00C8372E" w:rsidRPr="007D3CC7" w:rsidRDefault="00C8372E" w:rsidP="00DA4BC5">
            <w:pPr>
              <w:jc w:val="center"/>
            </w:pPr>
            <w:r w:rsidRPr="007D3CC7">
              <w:t>Reference</w:t>
            </w:r>
          </w:p>
          <w:p w14:paraId="1010585E" w14:textId="77777777" w:rsidR="00C8372E" w:rsidRPr="007D3CC7" w:rsidRDefault="00C8372E" w:rsidP="00DA4BC5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ຕາຕະລາງອ້າງອິງ</w:t>
            </w:r>
          </w:p>
        </w:tc>
      </w:tr>
      <w:tr w:rsidR="007D3CC7" w:rsidRPr="007D3CC7" w14:paraId="0211FE95" w14:textId="77777777" w:rsidTr="00DA4BC5">
        <w:tc>
          <w:tcPr>
            <w:tcW w:w="1286" w:type="dxa"/>
          </w:tcPr>
          <w:p w14:paraId="41D0DC53" w14:textId="474E26D8" w:rsidR="00C8372E" w:rsidRPr="007D3CC7" w:rsidRDefault="00AB377F" w:rsidP="00A8221D">
            <w:pPr>
              <w:jc w:val="center"/>
            </w:pPr>
            <w:proofErr w:type="spellStart"/>
            <w:r>
              <w:t>em</w:t>
            </w:r>
            <w:r w:rsidR="00DA4BC5" w:rsidRPr="007D3CC7">
              <w:t>id</w:t>
            </w:r>
            <w:proofErr w:type="spellEnd"/>
          </w:p>
        </w:tc>
        <w:tc>
          <w:tcPr>
            <w:tcW w:w="1272" w:type="dxa"/>
          </w:tcPr>
          <w:p w14:paraId="04A13E03" w14:textId="612697E4" w:rsidR="00C8372E" w:rsidRPr="007D3CC7" w:rsidRDefault="00DA4BC5" w:rsidP="00DA4BC5">
            <w:pPr>
              <w:jc w:val="center"/>
            </w:pPr>
            <w:r w:rsidRPr="007D3CC7">
              <w:t>int</w:t>
            </w:r>
          </w:p>
        </w:tc>
        <w:tc>
          <w:tcPr>
            <w:tcW w:w="1268" w:type="dxa"/>
          </w:tcPr>
          <w:p w14:paraId="38D4B51C" w14:textId="77777777" w:rsidR="00C8372E" w:rsidRPr="007D3CC7" w:rsidRDefault="00C8372E" w:rsidP="00DA4BC5"/>
        </w:tc>
        <w:tc>
          <w:tcPr>
            <w:tcW w:w="1273" w:type="dxa"/>
          </w:tcPr>
          <w:p w14:paraId="5334B99B" w14:textId="77777777" w:rsidR="00C8372E" w:rsidRPr="007D3CC7" w:rsidRDefault="00C8372E" w:rsidP="00DA4BC5"/>
        </w:tc>
        <w:tc>
          <w:tcPr>
            <w:tcW w:w="1258" w:type="dxa"/>
          </w:tcPr>
          <w:p w14:paraId="28C13F42" w14:textId="0BD3E820" w:rsidR="00C8372E" w:rsidRPr="007D3CC7" w:rsidRDefault="0086134C" w:rsidP="00DA4BC5">
            <w:r w:rsidRPr="007D3CC7">
              <w:t>PK</w:t>
            </w:r>
          </w:p>
        </w:tc>
        <w:tc>
          <w:tcPr>
            <w:tcW w:w="1334" w:type="dxa"/>
          </w:tcPr>
          <w:p w14:paraId="18A4998D" w14:textId="33AD73F4" w:rsidR="00C8372E" w:rsidRPr="007D3CC7" w:rsidRDefault="00EE4E43" w:rsidP="00DA4BC5">
            <w:pPr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ລະຫັດພະນັກງານ</w:t>
            </w:r>
          </w:p>
        </w:tc>
        <w:tc>
          <w:tcPr>
            <w:tcW w:w="1325" w:type="dxa"/>
          </w:tcPr>
          <w:p w14:paraId="7DA37024" w14:textId="77777777" w:rsidR="00C8372E" w:rsidRPr="007D3CC7" w:rsidRDefault="00C8372E" w:rsidP="00DA4BC5"/>
        </w:tc>
      </w:tr>
      <w:tr w:rsidR="007D3CC7" w:rsidRPr="007D3CC7" w14:paraId="0F4A4731" w14:textId="77777777" w:rsidTr="00DA4BC5">
        <w:tc>
          <w:tcPr>
            <w:tcW w:w="1286" w:type="dxa"/>
          </w:tcPr>
          <w:p w14:paraId="0EB72ADD" w14:textId="528276F8" w:rsidR="00F14C36" w:rsidRPr="007D3CC7" w:rsidRDefault="00DA4BC5" w:rsidP="00DA4BC5">
            <w:r w:rsidRPr="007D3CC7">
              <w:t>gender</w:t>
            </w:r>
          </w:p>
        </w:tc>
        <w:tc>
          <w:tcPr>
            <w:tcW w:w="1272" w:type="dxa"/>
          </w:tcPr>
          <w:p w14:paraId="23F423B9" w14:textId="7C5DA979" w:rsidR="00F14C36" w:rsidRPr="007D3CC7" w:rsidRDefault="00DA4BC5" w:rsidP="00DA4BC5">
            <w:r w:rsidRPr="007D3CC7">
              <w:t>nvarchar</w:t>
            </w:r>
          </w:p>
        </w:tc>
        <w:tc>
          <w:tcPr>
            <w:tcW w:w="1268" w:type="dxa"/>
          </w:tcPr>
          <w:p w14:paraId="680B35F7" w14:textId="750DD50A" w:rsidR="00F14C36" w:rsidRPr="007D3CC7" w:rsidRDefault="00DA4BC5" w:rsidP="00DA4BC5">
            <w:r w:rsidRPr="007D3CC7">
              <w:t>10</w:t>
            </w:r>
          </w:p>
        </w:tc>
        <w:tc>
          <w:tcPr>
            <w:tcW w:w="1273" w:type="dxa"/>
          </w:tcPr>
          <w:p w14:paraId="112222B2" w14:textId="77777777" w:rsidR="00F14C36" w:rsidRPr="007D3CC7" w:rsidRDefault="00F14C36" w:rsidP="00DA4BC5"/>
        </w:tc>
        <w:tc>
          <w:tcPr>
            <w:tcW w:w="1258" w:type="dxa"/>
          </w:tcPr>
          <w:p w14:paraId="6599B199" w14:textId="77777777" w:rsidR="00F14C36" w:rsidRPr="007D3CC7" w:rsidRDefault="00F14C36" w:rsidP="00DA4BC5"/>
        </w:tc>
        <w:tc>
          <w:tcPr>
            <w:tcW w:w="1334" w:type="dxa"/>
          </w:tcPr>
          <w:p w14:paraId="543F177E" w14:textId="45B31562" w:rsidR="00F14C36" w:rsidRPr="007D3CC7" w:rsidRDefault="00EE4E43" w:rsidP="00DA4BC5">
            <w:pPr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ເພດ</w:t>
            </w:r>
          </w:p>
        </w:tc>
        <w:tc>
          <w:tcPr>
            <w:tcW w:w="1325" w:type="dxa"/>
          </w:tcPr>
          <w:p w14:paraId="13751F9B" w14:textId="77777777" w:rsidR="00F14C36" w:rsidRPr="007D3CC7" w:rsidRDefault="00F14C36" w:rsidP="00DA4BC5"/>
        </w:tc>
      </w:tr>
      <w:tr w:rsidR="007D3CC7" w:rsidRPr="007D3CC7" w14:paraId="475374FC" w14:textId="77777777" w:rsidTr="00DA4BC5">
        <w:tc>
          <w:tcPr>
            <w:tcW w:w="1286" w:type="dxa"/>
          </w:tcPr>
          <w:p w14:paraId="663E7062" w14:textId="5222EE30" w:rsidR="00F14C36" w:rsidRPr="007D3CC7" w:rsidRDefault="001C74C1" w:rsidP="00DA4BC5">
            <w:proofErr w:type="spellStart"/>
            <w:r w:rsidRPr="007D3CC7">
              <w:t>em</w:t>
            </w:r>
            <w:r w:rsidR="00DA4BC5" w:rsidRPr="007D3CC7">
              <w:t>name</w:t>
            </w:r>
            <w:proofErr w:type="spellEnd"/>
          </w:p>
        </w:tc>
        <w:tc>
          <w:tcPr>
            <w:tcW w:w="1272" w:type="dxa"/>
          </w:tcPr>
          <w:p w14:paraId="046A50F9" w14:textId="46550789" w:rsidR="00F14C36" w:rsidRPr="007D3CC7" w:rsidRDefault="00DA4BC5" w:rsidP="00DA4BC5">
            <w:r w:rsidRPr="007D3CC7">
              <w:t>nvarchar</w:t>
            </w:r>
          </w:p>
        </w:tc>
        <w:tc>
          <w:tcPr>
            <w:tcW w:w="1268" w:type="dxa"/>
          </w:tcPr>
          <w:p w14:paraId="7DB10D1C" w14:textId="2389637B" w:rsidR="00F14C36" w:rsidRPr="007D3CC7" w:rsidRDefault="00DA4BC5" w:rsidP="00DA4BC5">
            <w:r w:rsidRPr="007D3CC7">
              <w:t>50</w:t>
            </w:r>
          </w:p>
        </w:tc>
        <w:tc>
          <w:tcPr>
            <w:tcW w:w="1273" w:type="dxa"/>
          </w:tcPr>
          <w:p w14:paraId="0C50F545" w14:textId="77777777" w:rsidR="00F14C36" w:rsidRPr="007D3CC7" w:rsidRDefault="00F14C36" w:rsidP="00DA4BC5"/>
        </w:tc>
        <w:tc>
          <w:tcPr>
            <w:tcW w:w="1258" w:type="dxa"/>
          </w:tcPr>
          <w:p w14:paraId="18DE028E" w14:textId="77777777" w:rsidR="00F14C36" w:rsidRPr="007D3CC7" w:rsidRDefault="00F14C36" w:rsidP="00DA4BC5"/>
        </w:tc>
        <w:tc>
          <w:tcPr>
            <w:tcW w:w="1334" w:type="dxa"/>
          </w:tcPr>
          <w:p w14:paraId="1814B4B1" w14:textId="0E909696" w:rsidR="00F14C36" w:rsidRPr="007D3CC7" w:rsidRDefault="00EE4E43" w:rsidP="00DA4BC5">
            <w:pPr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ຊື່ພະນັກງານ</w:t>
            </w:r>
          </w:p>
        </w:tc>
        <w:tc>
          <w:tcPr>
            <w:tcW w:w="1325" w:type="dxa"/>
          </w:tcPr>
          <w:p w14:paraId="6D649921" w14:textId="77777777" w:rsidR="00F14C36" w:rsidRPr="007D3CC7" w:rsidRDefault="00F14C36" w:rsidP="00DA4BC5"/>
        </w:tc>
      </w:tr>
      <w:tr w:rsidR="007D3CC7" w:rsidRPr="007D3CC7" w14:paraId="2E448138" w14:textId="77777777" w:rsidTr="00DA4BC5">
        <w:tc>
          <w:tcPr>
            <w:tcW w:w="1286" w:type="dxa"/>
          </w:tcPr>
          <w:p w14:paraId="127F0172" w14:textId="460F03FD" w:rsidR="00F14C36" w:rsidRPr="007D3CC7" w:rsidRDefault="001C74C1" w:rsidP="00DA4BC5">
            <w:proofErr w:type="spellStart"/>
            <w:r w:rsidRPr="007D3CC7">
              <w:t>em</w:t>
            </w:r>
            <w:r w:rsidR="0097641B">
              <w:t>s</w:t>
            </w:r>
            <w:r w:rsidR="00DA4BC5" w:rsidRPr="007D3CC7">
              <w:t>urname</w:t>
            </w:r>
            <w:proofErr w:type="spellEnd"/>
          </w:p>
        </w:tc>
        <w:tc>
          <w:tcPr>
            <w:tcW w:w="1272" w:type="dxa"/>
          </w:tcPr>
          <w:p w14:paraId="2D6737F3" w14:textId="725998A6" w:rsidR="00F14C36" w:rsidRPr="007D3CC7" w:rsidRDefault="00DA4BC5" w:rsidP="00DA4BC5">
            <w:r w:rsidRPr="007D3CC7">
              <w:t>nvarchar</w:t>
            </w:r>
          </w:p>
        </w:tc>
        <w:tc>
          <w:tcPr>
            <w:tcW w:w="1268" w:type="dxa"/>
          </w:tcPr>
          <w:p w14:paraId="6BDA2E55" w14:textId="6AD8BA62" w:rsidR="00F14C36" w:rsidRPr="007D3CC7" w:rsidRDefault="00DA4BC5" w:rsidP="00DA4BC5">
            <w:r w:rsidRPr="007D3CC7">
              <w:t>50</w:t>
            </w:r>
          </w:p>
        </w:tc>
        <w:tc>
          <w:tcPr>
            <w:tcW w:w="1273" w:type="dxa"/>
          </w:tcPr>
          <w:p w14:paraId="2C30508A" w14:textId="77777777" w:rsidR="00F14C36" w:rsidRPr="007D3CC7" w:rsidRDefault="00F14C36" w:rsidP="00DA4BC5"/>
        </w:tc>
        <w:tc>
          <w:tcPr>
            <w:tcW w:w="1258" w:type="dxa"/>
          </w:tcPr>
          <w:p w14:paraId="548E9A12" w14:textId="77777777" w:rsidR="00F14C36" w:rsidRPr="007D3CC7" w:rsidRDefault="00F14C36" w:rsidP="00DA4BC5"/>
        </w:tc>
        <w:tc>
          <w:tcPr>
            <w:tcW w:w="1334" w:type="dxa"/>
          </w:tcPr>
          <w:p w14:paraId="7DB97981" w14:textId="68BA3E2C" w:rsidR="00F14C36" w:rsidRPr="007D3CC7" w:rsidRDefault="00EE4E43" w:rsidP="00DA4BC5">
            <w:pPr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ນາມສະກຸນ</w:t>
            </w:r>
          </w:p>
        </w:tc>
        <w:tc>
          <w:tcPr>
            <w:tcW w:w="1325" w:type="dxa"/>
          </w:tcPr>
          <w:p w14:paraId="4F774951" w14:textId="77777777" w:rsidR="00F14C36" w:rsidRPr="007D3CC7" w:rsidRDefault="00F14C36" w:rsidP="00DA4BC5"/>
        </w:tc>
      </w:tr>
      <w:tr w:rsidR="007D3CC7" w:rsidRPr="007D3CC7" w14:paraId="76DCE101" w14:textId="77777777" w:rsidTr="00DA4BC5">
        <w:tc>
          <w:tcPr>
            <w:tcW w:w="1286" w:type="dxa"/>
          </w:tcPr>
          <w:p w14:paraId="5AEA1D2F" w14:textId="2278A68F" w:rsidR="00DA4BC5" w:rsidRPr="007D3CC7" w:rsidRDefault="00DA4BC5" w:rsidP="00DA4BC5">
            <w:r w:rsidRPr="007D3CC7">
              <w:t>birthday</w:t>
            </w:r>
          </w:p>
        </w:tc>
        <w:tc>
          <w:tcPr>
            <w:tcW w:w="1272" w:type="dxa"/>
          </w:tcPr>
          <w:p w14:paraId="626E6C6A" w14:textId="2116463B" w:rsidR="00DA4BC5" w:rsidRPr="007D3CC7" w:rsidRDefault="00DA4BC5" w:rsidP="00DA4BC5">
            <w:r w:rsidRPr="007D3CC7">
              <w:t>date</w:t>
            </w:r>
          </w:p>
        </w:tc>
        <w:tc>
          <w:tcPr>
            <w:tcW w:w="1268" w:type="dxa"/>
          </w:tcPr>
          <w:p w14:paraId="4141FE44" w14:textId="77777777" w:rsidR="00DA4BC5" w:rsidRPr="007D3CC7" w:rsidRDefault="00DA4BC5" w:rsidP="00DA4BC5"/>
        </w:tc>
        <w:tc>
          <w:tcPr>
            <w:tcW w:w="1273" w:type="dxa"/>
          </w:tcPr>
          <w:p w14:paraId="1BC455CA" w14:textId="77777777" w:rsidR="00DA4BC5" w:rsidRPr="007D3CC7" w:rsidRDefault="00DA4BC5" w:rsidP="00DA4BC5"/>
        </w:tc>
        <w:tc>
          <w:tcPr>
            <w:tcW w:w="1258" w:type="dxa"/>
          </w:tcPr>
          <w:p w14:paraId="561BED1D" w14:textId="77777777" w:rsidR="00DA4BC5" w:rsidRPr="007D3CC7" w:rsidRDefault="00DA4BC5" w:rsidP="00DA4BC5"/>
        </w:tc>
        <w:tc>
          <w:tcPr>
            <w:tcW w:w="1334" w:type="dxa"/>
          </w:tcPr>
          <w:p w14:paraId="08645D5C" w14:textId="4C282F2C" w:rsidR="00DA4BC5" w:rsidRPr="007D3CC7" w:rsidRDefault="00DA4BC5" w:rsidP="00DA4BC5">
            <w:pPr>
              <w:rPr>
                <w:cs/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ວັນເກີດ</w:t>
            </w:r>
          </w:p>
        </w:tc>
        <w:tc>
          <w:tcPr>
            <w:tcW w:w="1325" w:type="dxa"/>
          </w:tcPr>
          <w:p w14:paraId="0D5E5483" w14:textId="77777777" w:rsidR="00DA4BC5" w:rsidRPr="007D3CC7" w:rsidRDefault="00DA4BC5" w:rsidP="00DA4BC5"/>
        </w:tc>
      </w:tr>
      <w:tr w:rsidR="007D3CC7" w:rsidRPr="007D3CC7" w14:paraId="114F0A9F" w14:textId="77777777" w:rsidTr="00DA4BC5">
        <w:tc>
          <w:tcPr>
            <w:tcW w:w="1286" w:type="dxa"/>
          </w:tcPr>
          <w:p w14:paraId="0599802D" w14:textId="77361E72" w:rsidR="00F14C36" w:rsidRPr="007D3CC7" w:rsidRDefault="00DA4BC5" w:rsidP="00DA4BC5">
            <w:r w:rsidRPr="007D3CC7">
              <w:t>village</w:t>
            </w:r>
          </w:p>
        </w:tc>
        <w:tc>
          <w:tcPr>
            <w:tcW w:w="1272" w:type="dxa"/>
          </w:tcPr>
          <w:p w14:paraId="6CD6E0F6" w14:textId="5CD23A1D" w:rsidR="00F14C36" w:rsidRPr="007D3CC7" w:rsidRDefault="00DA4BC5" w:rsidP="00DA4BC5">
            <w:r w:rsidRPr="007D3CC7">
              <w:t>nvarchar</w:t>
            </w:r>
          </w:p>
        </w:tc>
        <w:tc>
          <w:tcPr>
            <w:tcW w:w="1268" w:type="dxa"/>
          </w:tcPr>
          <w:p w14:paraId="0A813A6D" w14:textId="5A8DDE33" w:rsidR="00F14C36" w:rsidRPr="007D3CC7" w:rsidRDefault="00DA4BC5" w:rsidP="00DA4BC5">
            <w:r w:rsidRPr="007D3CC7">
              <w:t>50</w:t>
            </w:r>
          </w:p>
        </w:tc>
        <w:tc>
          <w:tcPr>
            <w:tcW w:w="1273" w:type="dxa"/>
          </w:tcPr>
          <w:p w14:paraId="1AAB2138" w14:textId="77777777" w:rsidR="00F14C36" w:rsidRPr="007D3CC7" w:rsidRDefault="00F14C36" w:rsidP="00DA4BC5"/>
        </w:tc>
        <w:tc>
          <w:tcPr>
            <w:tcW w:w="1258" w:type="dxa"/>
          </w:tcPr>
          <w:p w14:paraId="32262EF8" w14:textId="77777777" w:rsidR="00F14C36" w:rsidRPr="007D3CC7" w:rsidRDefault="00F14C36" w:rsidP="00DA4BC5"/>
        </w:tc>
        <w:tc>
          <w:tcPr>
            <w:tcW w:w="1334" w:type="dxa"/>
          </w:tcPr>
          <w:p w14:paraId="7DE4C0D3" w14:textId="1D1F6F15" w:rsidR="00F14C36" w:rsidRPr="007D3CC7" w:rsidRDefault="00EE4E43" w:rsidP="00DA4BC5">
            <w:pPr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ບ້ານ</w:t>
            </w:r>
          </w:p>
        </w:tc>
        <w:tc>
          <w:tcPr>
            <w:tcW w:w="1325" w:type="dxa"/>
          </w:tcPr>
          <w:p w14:paraId="4BC64B99" w14:textId="77777777" w:rsidR="00F14C36" w:rsidRPr="007D3CC7" w:rsidRDefault="00F14C36" w:rsidP="00DA4BC5"/>
        </w:tc>
      </w:tr>
      <w:tr w:rsidR="007D3CC7" w:rsidRPr="007D3CC7" w14:paraId="1239B773" w14:textId="77777777" w:rsidTr="00DA4BC5">
        <w:tc>
          <w:tcPr>
            <w:tcW w:w="1286" w:type="dxa"/>
          </w:tcPr>
          <w:p w14:paraId="2553833B" w14:textId="3B71C528" w:rsidR="00F14C36" w:rsidRPr="007D3CC7" w:rsidRDefault="00DA4BC5" w:rsidP="00DA4BC5">
            <w:r w:rsidRPr="007D3CC7">
              <w:t>district</w:t>
            </w:r>
          </w:p>
        </w:tc>
        <w:tc>
          <w:tcPr>
            <w:tcW w:w="1272" w:type="dxa"/>
          </w:tcPr>
          <w:p w14:paraId="0FDE2968" w14:textId="50AA7BCF" w:rsidR="00F14C36" w:rsidRPr="007D3CC7" w:rsidRDefault="00DA4BC5" w:rsidP="00DA4BC5">
            <w:r w:rsidRPr="007D3CC7">
              <w:t>nvarchar</w:t>
            </w:r>
          </w:p>
        </w:tc>
        <w:tc>
          <w:tcPr>
            <w:tcW w:w="1268" w:type="dxa"/>
          </w:tcPr>
          <w:p w14:paraId="58E72C62" w14:textId="789EBAD0" w:rsidR="00F14C36" w:rsidRPr="007D3CC7" w:rsidRDefault="00DA4BC5" w:rsidP="00DA4BC5">
            <w:r w:rsidRPr="007D3CC7">
              <w:t>50</w:t>
            </w:r>
          </w:p>
        </w:tc>
        <w:tc>
          <w:tcPr>
            <w:tcW w:w="1273" w:type="dxa"/>
          </w:tcPr>
          <w:p w14:paraId="379E8EE2" w14:textId="77777777" w:rsidR="00F14C36" w:rsidRPr="007D3CC7" w:rsidRDefault="00F14C36" w:rsidP="00DA4BC5"/>
        </w:tc>
        <w:tc>
          <w:tcPr>
            <w:tcW w:w="1258" w:type="dxa"/>
          </w:tcPr>
          <w:p w14:paraId="58DC416D" w14:textId="77777777" w:rsidR="00F14C36" w:rsidRPr="007D3CC7" w:rsidRDefault="00F14C36" w:rsidP="00DA4BC5"/>
        </w:tc>
        <w:tc>
          <w:tcPr>
            <w:tcW w:w="1334" w:type="dxa"/>
          </w:tcPr>
          <w:p w14:paraId="14C6DDD3" w14:textId="16B20C28" w:rsidR="00F14C36" w:rsidRPr="007D3CC7" w:rsidRDefault="00EE4E43" w:rsidP="00DA4BC5">
            <w:pPr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ເມືອງ</w:t>
            </w:r>
          </w:p>
        </w:tc>
        <w:tc>
          <w:tcPr>
            <w:tcW w:w="1325" w:type="dxa"/>
          </w:tcPr>
          <w:p w14:paraId="2C38985B" w14:textId="77777777" w:rsidR="00F14C36" w:rsidRPr="007D3CC7" w:rsidRDefault="00F14C36" w:rsidP="00DA4BC5"/>
        </w:tc>
      </w:tr>
      <w:tr w:rsidR="007D3CC7" w:rsidRPr="007D3CC7" w14:paraId="5509C6E2" w14:textId="77777777" w:rsidTr="00DA4BC5">
        <w:tc>
          <w:tcPr>
            <w:tcW w:w="1286" w:type="dxa"/>
          </w:tcPr>
          <w:p w14:paraId="0F441E5A" w14:textId="7969663C" w:rsidR="00F14C36" w:rsidRPr="007D3CC7" w:rsidRDefault="00DA4BC5" w:rsidP="00DA4BC5">
            <w:r w:rsidRPr="007D3CC7">
              <w:t>province</w:t>
            </w:r>
          </w:p>
        </w:tc>
        <w:tc>
          <w:tcPr>
            <w:tcW w:w="1272" w:type="dxa"/>
          </w:tcPr>
          <w:p w14:paraId="434D20E3" w14:textId="235E322B" w:rsidR="00F14C36" w:rsidRPr="007D3CC7" w:rsidRDefault="00DA4BC5" w:rsidP="00DA4BC5">
            <w:r w:rsidRPr="007D3CC7">
              <w:t>nvarchar</w:t>
            </w:r>
          </w:p>
        </w:tc>
        <w:tc>
          <w:tcPr>
            <w:tcW w:w="1268" w:type="dxa"/>
          </w:tcPr>
          <w:p w14:paraId="00F3752B" w14:textId="6A02B9FB" w:rsidR="00F14C36" w:rsidRPr="007D3CC7" w:rsidRDefault="00DA4BC5" w:rsidP="00DA4BC5">
            <w:r w:rsidRPr="007D3CC7">
              <w:t>50</w:t>
            </w:r>
          </w:p>
        </w:tc>
        <w:tc>
          <w:tcPr>
            <w:tcW w:w="1273" w:type="dxa"/>
          </w:tcPr>
          <w:p w14:paraId="16E297CA" w14:textId="77777777" w:rsidR="00F14C36" w:rsidRPr="007D3CC7" w:rsidRDefault="00F14C36" w:rsidP="00DA4BC5"/>
        </w:tc>
        <w:tc>
          <w:tcPr>
            <w:tcW w:w="1258" w:type="dxa"/>
          </w:tcPr>
          <w:p w14:paraId="0DE5D776" w14:textId="77777777" w:rsidR="00F14C36" w:rsidRPr="007D3CC7" w:rsidRDefault="00F14C36" w:rsidP="00DA4BC5"/>
        </w:tc>
        <w:tc>
          <w:tcPr>
            <w:tcW w:w="1334" w:type="dxa"/>
          </w:tcPr>
          <w:p w14:paraId="458775E3" w14:textId="2E8057F8" w:rsidR="00F14C36" w:rsidRPr="007D3CC7" w:rsidRDefault="00EE4E43" w:rsidP="00DA4BC5">
            <w:pPr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ແຂວງ</w:t>
            </w:r>
          </w:p>
        </w:tc>
        <w:tc>
          <w:tcPr>
            <w:tcW w:w="1325" w:type="dxa"/>
          </w:tcPr>
          <w:p w14:paraId="78C26781" w14:textId="77777777" w:rsidR="00F14C36" w:rsidRPr="007D3CC7" w:rsidRDefault="00F14C36" w:rsidP="00DA4BC5"/>
        </w:tc>
      </w:tr>
      <w:tr w:rsidR="007D3CC7" w:rsidRPr="007D3CC7" w14:paraId="0A2E1C70" w14:textId="77777777" w:rsidTr="00DA4BC5">
        <w:tc>
          <w:tcPr>
            <w:tcW w:w="1286" w:type="dxa"/>
          </w:tcPr>
          <w:p w14:paraId="365BE045" w14:textId="12E5A9E0" w:rsidR="00F14C36" w:rsidRPr="007D3CC7" w:rsidRDefault="00DA4BC5" w:rsidP="00DA4BC5">
            <w:proofErr w:type="spellStart"/>
            <w:r w:rsidRPr="007D3CC7">
              <w:t>tel</w:t>
            </w:r>
            <w:proofErr w:type="spellEnd"/>
          </w:p>
        </w:tc>
        <w:tc>
          <w:tcPr>
            <w:tcW w:w="1272" w:type="dxa"/>
          </w:tcPr>
          <w:p w14:paraId="7DB78058" w14:textId="7F1CC564" w:rsidR="00F14C36" w:rsidRPr="007D3CC7" w:rsidRDefault="00DA4BC5" w:rsidP="00DA4BC5">
            <w:r w:rsidRPr="007D3CC7">
              <w:t>char</w:t>
            </w:r>
          </w:p>
        </w:tc>
        <w:tc>
          <w:tcPr>
            <w:tcW w:w="1268" w:type="dxa"/>
          </w:tcPr>
          <w:p w14:paraId="03C3A28A" w14:textId="176B1DFD" w:rsidR="00F14C36" w:rsidRPr="007D3CC7" w:rsidRDefault="00DA4BC5" w:rsidP="00DA4BC5">
            <w:r w:rsidRPr="007D3CC7">
              <w:t>20</w:t>
            </w:r>
          </w:p>
        </w:tc>
        <w:tc>
          <w:tcPr>
            <w:tcW w:w="1273" w:type="dxa"/>
          </w:tcPr>
          <w:p w14:paraId="033F3146" w14:textId="77777777" w:rsidR="00F14C36" w:rsidRPr="007D3CC7" w:rsidRDefault="00F14C36" w:rsidP="00DA4BC5"/>
        </w:tc>
        <w:tc>
          <w:tcPr>
            <w:tcW w:w="1258" w:type="dxa"/>
          </w:tcPr>
          <w:p w14:paraId="2A51F331" w14:textId="77777777" w:rsidR="00F14C36" w:rsidRPr="007D3CC7" w:rsidRDefault="00F14C36" w:rsidP="00DA4BC5"/>
        </w:tc>
        <w:tc>
          <w:tcPr>
            <w:tcW w:w="1334" w:type="dxa"/>
          </w:tcPr>
          <w:p w14:paraId="24EB7173" w14:textId="5F34400E" w:rsidR="00F14C36" w:rsidRPr="007D3CC7" w:rsidRDefault="00EE4E43" w:rsidP="00DA4BC5">
            <w:pPr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ເບີໂທ</w:t>
            </w:r>
          </w:p>
        </w:tc>
        <w:tc>
          <w:tcPr>
            <w:tcW w:w="1325" w:type="dxa"/>
          </w:tcPr>
          <w:p w14:paraId="776C20AA" w14:textId="77777777" w:rsidR="00F14C36" w:rsidRPr="007D3CC7" w:rsidRDefault="00F14C36" w:rsidP="00DA4BC5"/>
        </w:tc>
      </w:tr>
      <w:tr w:rsidR="007D3CC7" w:rsidRPr="007D3CC7" w14:paraId="69018BE1" w14:textId="77777777" w:rsidTr="00DA4BC5">
        <w:tc>
          <w:tcPr>
            <w:tcW w:w="1286" w:type="dxa"/>
          </w:tcPr>
          <w:p w14:paraId="2F704778" w14:textId="52177D35" w:rsidR="00F14C36" w:rsidRPr="007D3CC7" w:rsidRDefault="00DA4BC5" w:rsidP="00DA4BC5">
            <w:r w:rsidRPr="007D3CC7">
              <w:t>email</w:t>
            </w:r>
          </w:p>
        </w:tc>
        <w:tc>
          <w:tcPr>
            <w:tcW w:w="1272" w:type="dxa"/>
          </w:tcPr>
          <w:p w14:paraId="01728490" w14:textId="76B19EA8" w:rsidR="00F14C36" w:rsidRPr="007D3CC7" w:rsidRDefault="00DA4BC5" w:rsidP="00DA4BC5">
            <w:r w:rsidRPr="007D3CC7">
              <w:t>varchar</w:t>
            </w:r>
          </w:p>
        </w:tc>
        <w:tc>
          <w:tcPr>
            <w:tcW w:w="1268" w:type="dxa"/>
          </w:tcPr>
          <w:p w14:paraId="2154441C" w14:textId="5447DE60" w:rsidR="00F14C36" w:rsidRPr="007D3CC7" w:rsidRDefault="00DA4BC5" w:rsidP="00DA4BC5">
            <w:r w:rsidRPr="007D3CC7">
              <w:t>50</w:t>
            </w:r>
          </w:p>
        </w:tc>
        <w:tc>
          <w:tcPr>
            <w:tcW w:w="1273" w:type="dxa"/>
          </w:tcPr>
          <w:p w14:paraId="38C597B4" w14:textId="77777777" w:rsidR="00F14C36" w:rsidRPr="007D3CC7" w:rsidRDefault="00F14C36" w:rsidP="00DA4BC5"/>
        </w:tc>
        <w:tc>
          <w:tcPr>
            <w:tcW w:w="1258" w:type="dxa"/>
          </w:tcPr>
          <w:p w14:paraId="0F5995D8" w14:textId="77777777" w:rsidR="00F14C36" w:rsidRPr="007D3CC7" w:rsidRDefault="00F14C36" w:rsidP="00DA4BC5"/>
        </w:tc>
        <w:tc>
          <w:tcPr>
            <w:tcW w:w="1334" w:type="dxa"/>
          </w:tcPr>
          <w:p w14:paraId="7AD63929" w14:textId="1B445B64" w:rsidR="00F14C36" w:rsidRPr="007D3CC7" w:rsidRDefault="00EE4E43" w:rsidP="00DA4BC5">
            <w:pPr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ອີເມວ</w:t>
            </w:r>
          </w:p>
        </w:tc>
        <w:tc>
          <w:tcPr>
            <w:tcW w:w="1325" w:type="dxa"/>
          </w:tcPr>
          <w:p w14:paraId="075BD4DB" w14:textId="77777777" w:rsidR="00F14C36" w:rsidRPr="007D3CC7" w:rsidRDefault="00F14C36" w:rsidP="00DA4BC5"/>
        </w:tc>
      </w:tr>
      <w:tr w:rsidR="007D3CC7" w:rsidRPr="007D3CC7" w14:paraId="5F62E663" w14:textId="77777777" w:rsidTr="00DA4BC5">
        <w:tc>
          <w:tcPr>
            <w:tcW w:w="1286" w:type="dxa"/>
          </w:tcPr>
          <w:p w14:paraId="196D49B8" w14:textId="750F083E" w:rsidR="00DA4BC5" w:rsidRPr="007D3CC7" w:rsidRDefault="00DA4BC5" w:rsidP="00DA4BC5">
            <w:proofErr w:type="spellStart"/>
            <w:r w:rsidRPr="007D3CC7">
              <w:t>dateofhire</w:t>
            </w:r>
            <w:proofErr w:type="spellEnd"/>
          </w:p>
        </w:tc>
        <w:tc>
          <w:tcPr>
            <w:tcW w:w="1272" w:type="dxa"/>
          </w:tcPr>
          <w:p w14:paraId="10B1DC55" w14:textId="25BC0B6C" w:rsidR="00DA4BC5" w:rsidRPr="007D3CC7" w:rsidRDefault="00DA4BC5" w:rsidP="00DA4BC5">
            <w:r w:rsidRPr="007D3CC7">
              <w:t>date</w:t>
            </w:r>
          </w:p>
        </w:tc>
        <w:tc>
          <w:tcPr>
            <w:tcW w:w="1268" w:type="dxa"/>
          </w:tcPr>
          <w:p w14:paraId="125E5D1B" w14:textId="77777777" w:rsidR="00DA4BC5" w:rsidRPr="007D3CC7" w:rsidRDefault="00DA4BC5" w:rsidP="00DA4BC5"/>
        </w:tc>
        <w:tc>
          <w:tcPr>
            <w:tcW w:w="1273" w:type="dxa"/>
          </w:tcPr>
          <w:p w14:paraId="49269F70" w14:textId="77777777" w:rsidR="00DA4BC5" w:rsidRPr="007D3CC7" w:rsidRDefault="00DA4BC5" w:rsidP="00DA4BC5"/>
        </w:tc>
        <w:tc>
          <w:tcPr>
            <w:tcW w:w="1258" w:type="dxa"/>
          </w:tcPr>
          <w:p w14:paraId="69BF623A" w14:textId="77777777" w:rsidR="00DA4BC5" w:rsidRPr="007D3CC7" w:rsidRDefault="00DA4BC5" w:rsidP="00DA4BC5"/>
        </w:tc>
        <w:tc>
          <w:tcPr>
            <w:tcW w:w="1334" w:type="dxa"/>
          </w:tcPr>
          <w:p w14:paraId="6E284367" w14:textId="3CD119F2" w:rsidR="00DA4BC5" w:rsidRPr="007D3CC7" w:rsidRDefault="00DA4BC5" w:rsidP="00DA4BC5">
            <w:pPr>
              <w:rPr>
                <w:cs/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ມື້ເຂົ້າວຽກ</w:t>
            </w:r>
          </w:p>
        </w:tc>
        <w:tc>
          <w:tcPr>
            <w:tcW w:w="1325" w:type="dxa"/>
          </w:tcPr>
          <w:p w14:paraId="19AEBBAF" w14:textId="77777777" w:rsidR="00DA4BC5" w:rsidRPr="007D3CC7" w:rsidRDefault="00DA4BC5" w:rsidP="00DA4BC5"/>
        </w:tc>
      </w:tr>
      <w:tr w:rsidR="007D3CC7" w:rsidRPr="007D3CC7" w14:paraId="4F6A51BB" w14:textId="77777777" w:rsidTr="00DA4BC5">
        <w:tc>
          <w:tcPr>
            <w:tcW w:w="1286" w:type="dxa"/>
          </w:tcPr>
          <w:p w14:paraId="59D1F49A" w14:textId="1AF173BC" w:rsidR="00F14C36" w:rsidRPr="007D3CC7" w:rsidRDefault="00DA4BC5" w:rsidP="00DA4BC5">
            <w:pPr>
              <w:rPr>
                <w:lang w:bidi="lo-LA"/>
              </w:rPr>
            </w:pPr>
            <w:r w:rsidRPr="007D3CC7">
              <w:rPr>
                <w:lang w:bidi="lo-LA"/>
              </w:rPr>
              <w:t>password</w:t>
            </w:r>
          </w:p>
        </w:tc>
        <w:tc>
          <w:tcPr>
            <w:tcW w:w="1272" w:type="dxa"/>
          </w:tcPr>
          <w:p w14:paraId="66A1AF4E" w14:textId="2A06DE2C" w:rsidR="00F14C36" w:rsidRPr="007D3CC7" w:rsidRDefault="00DA4BC5" w:rsidP="00DA4BC5">
            <w:r w:rsidRPr="007D3CC7">
              <w:t>char</w:t>
            </w:r>
          </w:p>
        </w:tc>
        <w:tc>
          <w:tcPr>
            <w:tcW w:w="1268" w:type="dxa"/>
          </w:tcPr>
          <w:p w14:paraId="63CF2ABC" w14:textId="021CC714" w:rsidR="00F14C36" w:rsidRPr="007D3CC7" w:rsidRDefault="00DA4BC5" w:rsidP="00DA4BC5">
            <w:r w:rsidRPr="007D3CC7">
              <w:t>10</w:t>
            </w:r>
          </w:p>
        </w:tc>
        <w:tc>
          <w:tcPr>
            <w:tcW w:w="1273" w:type="dxa"/>
          </w:tcPr>
          <w:p w14:paraId="1DA7619D" w14:textId="77777777" w:rsidR="00F14C36" w:rsidRPr="007D3CC7" w:rsidRDefault="00F14C36" w:rsidP="00DA4BC5"/>
        </w:tc>
        <w:tc>
          <w:tcPr>
            <w:tcW w:w="1258" w:type="dxa"/>
          </w:tcPr>
          <w:p w14:paraId="39588C6B" w14:textId="77777777" w:rsidR="00F14C36" w:rsidRPr="007D3CC7" w:rsidRDefault="00F14C36" w:rsidP="00DA4BC5"/>
        </w:tc>
        <w:tc>
          <w:tcPr>
            <w:tcW w:w="1334" w:type="dxa"/>
          </w:tcPr>
          <w:p w14:paraId="150FAA2F" w14:textId="3CDE1368" w:rsidR="00F14C36" w:rsidRPr="007D3CC7" w:rsidRDefault="00EE4E43" w:rsidP="00DA4BC5">
            <w:pPr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ລະຫັດຜ່ານ</w:t>
            </w:r>
          </w:p>
        </w:tc>
        <w:tc>
          <w:tcPr>
            <w:tcW w:w="1325" w:type="dxa"/>
          </w:tcPr>
          <w:p w14:paraId="1500813A" w14:textId="77777777" w:rsidR="00F14C36" w:rsidRPr="007D3CC7" w:rsidRDefault="00F14C36" w:rsidP="00DA4BC5"/>
        </w:tc>
      </w:tr>
      <w:tr w:rsidR="007D3CC7" w:rsidRPr="007D3CC7" w14:paraId="3E713076" w14:textId="77777777" w:rsidTr="00DA4BC5">
        <w:tc>
          <w:tcPr>
            <w:tcW w:w="1286" w:type="dxa"/>
          </w:tcPr>
          <w:p w14:paraId="3D7D9020" w14:textId="5AFF117C" w:rsidR="00DA4BC5" w:rsidRPr="007D3CC7" w:rsidRDefault="00DA4BC5" w:rsidP="00DA4BC5">
            <w:r w:rsidRPr="007D3CC7">
              <w:t>pic</w:t>
            </w:r>
          </w:p>
        </w:tc>
        <w:tc>
          <w:tcPr>
            <w:tcW w:w="1272" w:type="dxa"/>
          </w:tcPr>
          <w:p w14:paraId="150EF970" w14:textId="5D057757" w:rsidR="00DA4BC5" w:rsidRPr="007D3CC7" w:rsidRDefault="00DA4BC5" w:rsidP="00DA4BC5">
            <w:r w:rsidRPr="007D3CC7">
              <w:t>image</w:t>
            </w:r>
          </w:p>
        </w:tc>
        <w:tc>
          <w:tcPr>
            <w:tcW w:w="1268" w:type="dxa"/>
          </w:tcPr>
          <w:p w14:paraId="7A84010B" w14:textId="77777777" w:rsidR="00DA4BC5" w:rsidRPr="007D3CC7" w:rsidRDefault="00DA4BC5" w:rsidP="00DA4BC5"/>
        </w:tc>
        <w:tc>
          <w:tcPr>
            <w:tcW w:w="1273" w:type="dxa"/>
          </w:tcPr>
          <w:p w14:paraId="35290E83" w14:textId="77777777" w:rsidR="00DA4BC5" w:rsidRPr="007D3CC7" w:rsidRDefault="00DA4BC5" w:rsidP="00DA4BC5"/>
        </w:tc>
        <w:tc>
          <w:tcPr>
            <w:tcW w:w="1258" w:type="dxa"/>
          </w:tcPr>
          <w:p w14:paraId="031E99D3" w14:textId="77777777" w:rsidR="00DA4BC5" w:rsidRPr="007D3CC7" w:rsidRDefault="00DA4BC5" w:rsidP="00DA4BC5"/>
        </w:tc>
        <w:tc>
          <w:tcPr>
            <w:tcW w:w="1334" w:type="dxa"/>
          </w:tcPr>
          <w:p w14:paraId="47FFEC26" w14:textId="6A6E0654" w:rsidR="00DA4BC5" w:rsidRPr="007D3CC7" w:rsidRDefault="00DA4BC5" w:rsidP="00DA4BC5">
            <w:pPr>
              <w:rPr>
                <w:cs/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ຮູບພາບ</w:t>
            </w:r>
            <w:r w:rsidR="001C74C1" w:rsidRPr="007D3CC7">
              <w:rPr>
                <w:rFonts w:hint="cs"/>
                <w:cs/>
                <w:lang w:bidi="lo-LA"/>
              </w:rPr>
              <w:t xml:space="preserve"> </w:t>
            </w:r>
          </w:p>
        </w:tc>
        <w:tc>
          <w:tcPr>
            <w:tcW w:w="1325" w:type="dxa"/>
          </w:tcPr>
          <w:p w14:paraId="401345FF" w14:textId="77777777" w:rsidR="00DA4BC5" w:rsidRPr="007D3CC7" w:rsidRDefault="00DA4BC5" w:rsidP="00DA4BC5"/>
        </w:tc>
      </w:tr>
    </w:tbl>
    <w:p w14:paraId="0CE99E31" w14:textId="77777777" w:rsidR="00C8372E" w:rsidRPr="007D3CC7" w:rsidRDefault="00C8372E" w:rsidP="00C8372E">
      <w:pPr>
        <w:rPr>
          <w:lang w:bidi="lo-LA"/>
        </w:rPr>
      </w:pPr>
    </w:p>
    <w:p w14:paraId="774DFC21" w14:textId="11CCAACC" w:rsidR="00C8372E" w:rsidRPr="007D3CC7" w:rsidRDefault="00C8372E" w:rsidP="00C8372E">
      <w:pPr>
        <w:rPr>
          <w:lang w:bidi="lo-LA"/>
        </w:rPr>
      </w:pPr>
      <w:r w:rsidRPr="007D3CC7">
        <w:rPr>
          <w:rFonts w:hint="cs"/>
          <w:cs/>
          <w:lang w:bidi="lo-LA"/>
        </w:rPr>
        <w:t>ຕາຕະລາງຂໍ້ມູນ</w:t>
      </w:r>
      <w:r w:rsidR="00F14C36" w:rsidRPr="007D3CC7">
        <w:rPr>
          <w:rFonts w:hint="cs"/>
          <w:cs/>
          <w:lang w:bidi="lo-LA"/>
        </w:rPr>
        <w:t>ຜູ້ສະໜອງ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1272"/>
        <w:gridCol w:w="1268"/>
        <w:gridCol w:w="1273"/>
        <w:gridCol w:w="1258"/>
        <w:gridCol w:w="1334"/>
        <w:gridCol w:w="1325"/>
      </w:tblGrid>
      <w:tr w:rsidR="007D3CC7" w:rsidRPr="007D3CC7" w14:paraId="53428842" w14:textId="77777777" w:rsidTr="001C74C1">
        <w:tc>
          <w:tcPr>
            <w:tcW w:w="1286" w:type="dxa"/>
          </w:tcPr>
          <w:p w14:paraId="4619CDE7" w14:textId="77777777" w:rsidR="00C8372E" w:rsidRPr="007D3CC7" w:rsidRDefault="00C8372E" w:rsidP="00DA4BC5">
            <w:pPr>
              <w:jc w:val="center"/>
              <w:rPr>
                <w:lang w:bidi="lo-LA"/>
              </w:rPr>
            </w:pPr>
            <w:bookmarkStart w:id="0" w:name="_Hlk170741472"/>
            <w:r w:rsidRPr="007D3CC7">
              <w:rPr>
                <w:lang w:bidi="lo-LA"/>
              </w:rPr>
              <w:t>Field names</w:t>
            </w:r>
          </w:p>
          <w:p w14:paraId="66FCEC69" w14:textId="77777777" w:rsidR="00C8372E" w:rsidRPr="007D3CC7" w:rsidRDefault="00C8372E" w:rsidP="00DA4BC5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ຊື່ຖັນ</w:t>
            </w:r>
          </w:p>
        </w:tc>
        <w:tc>
          <w:tcPr>
            <w:tcW w:w="1272" w:type="dxa"/>
          </w:tcPr>
          <w:p w14:paraId="10065BA7" w14:textId="58B169E1" w:rsidR="00C8372E" w:rsidRPr="007D3CC7" w:rsidRDefault="001C74C1" w:rsidP="00DA4BC5">
            <w:pPr>
              <w:jc w:val="center"/>
            </w:pPr>
            <w:r w:rsidRPr="007D3CC7">
              <w:t>da</w:t>
            </w:r>
            <w:r w:rsidR="00C8372E" w:rsidRPr="007D3CC7">
              <w:t>ta type</w:t>
            </w:r>
          </w:p>
          <w:p w14:paraId="5EF6D189" w14:textId="77777777" w:rsidR="00C8372E" w:rsidRPr="007D3CC7" w:rsidRDefault="00C8372E" w:rsidP="00DA4BC5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ຊະນິດຂໍ້ມູນ</w:t>
            </w:r>
          </w:p>
        </w:tc>
        <w:tc>
          <w:tcPr>
            <w:tcW w:w="1268" w:type="dxa"/>
          </w:tcPr>
          <w:p w14:paraId="3DD153A1" w14:textId="77777777" w:rsidR="00C8372E" w:rsidRPr="007D3CC7" w:rsidRDefault="00C8372E" w:rsidP="00DA4BC5">
            <w:pPr>
              <w:jc w:val="center"/>
            </w:pPr>
            <w:r w:rsidRPr="007D3CC7">
              <w:t>Field Size</w:t>
            </w:r>
          </w:p>
          <w:p w14:paraId="22821FAE" w14:textId="77777777" w:rsidR="00C8372E" w:rsidRPr="007D3CC7" w:rsidRDefault="00C8372E" w:rsidP="00DA4BC5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ຂະໜາດ</w:t>
            </w:r>
          </w:p>
        </w:tc>
        <w:tc>
          <w:tcPr>
            <w:tcW w:w="1273" w:type="dxa"/>
          </w:tcPr>
          <w:p w14:paraId="75062808" w14:textId="77777777" w:rsidR="00C8372E" w:rsidRPr="007D3CC7" w:rsidRDefault="00C8372E" w:rsidP="00DA4BC5">
            <w:pPr>
              <w:jc w:val="center"/>
            </w:pPr>
            <w:r w:rsidRPr="007D3CC7">
              <w:t>Allow Null</w:t>
            </w:r>
          </w:p>
          <w:p w14:paraId="083AA23C" w14:textId="77777777" w:rsidR="00C8372E" w:rsidRPr="007D3CC7" w:rsidRDefault="00C8372E" w:rsidP="00DA4BC5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ຄ່າວ່າງເປົ່າ</w:t>
            </w:r>
          </w:p>
        </w:tc>
        <w:tc>
          <w:tcPr>
            <w:tcW w:w="1258" w:type="dxa"/>
          </w:tcPr>
          <w:p w14:paraId="4C6E9DDB" w14:textId="77777777" w:rsidR="00C8372E" w:rsidRPr="007D3CC7" w:rsidRDefault="00C8372E" w:rsidP="00DA4BC5">
            <w:pPr>
              <w:jc w:val="center"/>
            </w:pPr>
            <w:r w:rsidRPr="007D3CC7">
              <w:t>Key</w:t>
            </w:r>
          </w:p>
          <w:p w14:paraId="4AAAAE07" w14:textId="77777777" w:rsidR="00C8372E" w:rsidRPr="007D3CC7" w:rsidRDefault="00C8372E" w:rsidP="00DA4BC5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ຄຣີ</w:t>
            </w:r>
          </w:p>
        </w:tc>
        <w:tc>
          <w:tcPr>
            <w:tcW w:w="1334" w:type="dxa"/>
          </w:tcPr>
          <w:p w14:paraId="10E329B9" w14:textId="77777777" w:rsidR="00C8372E" w:rsidRPr="007D3CC7" w:rsidRDefault="00C8372E" w:rsidP="00DA4BC5">
            <w:pPr>
              <w:jc w:val="center"/>
            </w:pPr>
            <w:r w:rsidRPr="007D3CC7">
              <w:t>Description</w:t>
            </w:r>
          </w:p>
          <w:p w14:paraId="75C45640" w14:textId="77777777" w:rsidR="00C8372E" w:rsidRPr="007D3CC7" w:rsidRDefault="00C8372E" w:rsidP="00DA4BC5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ຄວາມໝາຍ</w:t>
            </w:r>
          </w:p>
        </w:tc>
        <w:tc>
          <w:tcPr>
            <w:tcW w:w="1325" w:type="dxa"/>
          </w:tcPr>
          <w:p w14:paraId="082DD05C" w14:textId="77777777" w:rsidR="00C8372E" w:rsidRPr="007D3CC7" w:rsidRDefault="00C8372E" w:rsidP="00DA4BC5">
            <w:pPr>
              <w:jc w:val="center"/>
            </w:pPr>
            <w:r w:rsidRPr="007D3CC7">
              <w:t>Reference</w:t>
            </w:r>
          </w:p>
          <w:p w14:paraId="609F1DAE" w14:textId="77777777" w:rsidR="00C8372E" w:rsidRPr="007D3CC7" w:rsidRDefault="00C8372E" w:rsidP="00DA4BC5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ຕາຕະລາງອ້າງອິງ</w:t>
            </w:r>
          </w:p>
        </w:tc>
      </w:tr>
      <w:tr w:rsidR="007D3CC7" w:rsidRPr="007D3CC7" w14:paraId="22BDBBE1" w14:textId="77777777" w:rsidTr="001C74C1">
        <w:tc>
          <w:tcPr>
            <w:tcW w:w="1286" w:type="dxa"/>
          </w:tcPr>
          <w:p w14:paraId="3A7222F8" w14:textId="711F8F17" w:rsidR="00C8372E" w:rsidRPr="007D3CC7" w:rsidRDefault="001C74C1" w:rsidP="00DA4BC5">
            <w:pPr>
              <w:rPr>
                <w:lang w:bidi="lo-LA"/>
              </w:rPr>
            </w:pPr>
            <w:proofErr w:type="spellStart"/>
            <w:r w:rsidRPr="007D3CC7">
              <w:rPr>
                <w:lang w:bidi="lo-LA"/>
              </w:rPr>
              <w:t>supid</w:t>
            </w:r>
            <w:proofErr w:type="spellEnd"/>
          </w:p>
        </w:tc>
        <w:tc>
          <w:tcPr>
            <w:tcW w:w="1272" w:type="dxa"/>
          </w:tcPr>
          <w:p w14:paraId="47B45983" w14:textId="7CDF368C" w:rsidR="00C8372E" w:rsidRPr="007D3CC7" w:rsidRDefault="001C74C1" w:rsidP="00DA4BC5">
            <w:r w:rsidRPr="007D3CC7">
              <w:t>Int</w:t>
            </w:r>
          </w:p>
        </w:tc>
        <w:tc>
          <w:tcPr>
            <w:tcW w:w="1268" w:type="dxa"/>
          </w:tcPr>
          <w:p w14:paraId="6CDAD320" w14:textId="77777777" w:rsidR="00C8372E" w:rsidRPr="007D3CC7" w:rsidRDefault="00C8372E" w:rsidP="00DA4BC5"/>
        </w:tc>
        <w:tc>
          <w:tcPr>
            <w:tcW w:w="1273" w:type="dxa"/>
          </w:tcPr>
          <w:p w14:paraId="21E258FB" w14:textId="77777777" w:rsidR="00C8372E" w:rsidRPr="007D3CC7" w:rsidRDefault="00C8372E" w:rsidP="00DA4BC5"/>
        </w:tc>
        <w:tc>
          <w:tcPr>
            <w:tcW w:w="1258" w:type="dxa"/>
          </w:tcPr>
          <w:p w14:paraId="037C4D75" w14:textId="5CCF638A" w:rsidR="00C8372E" w:rsidRPr="007D3CC7" w:rsidRDefault="0086134C" w:rsidP="00DA4BC5">
            <w:r w:rsidRPr="007D3CC7">
              <w:t>PK</w:t>
            </w:r>
          </w:p>
        </w:tc>
        <w:tc>
          <w:tcPr>
            <w:tcW w:w="1334" w:type="dxa"/>
          </w:tcPr>
          <w:p w14:paraId="52B444CA" w14:textId="6E54A6A3" w:rsidR="0000351A" w:rsidRPr="007D3CC7" w:rsidRDefault="0000351A" w:rsidP="00DA4BC5">
            <w:pPr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ລະຫັດຜູ້ສະໜອງ</w:t>
            </w:r>
          </w:p>
        </w:tc>
        <w:tc>
          <w:tcPr>
            <w:tcW w:w="1325" w:type="dxa"/>
          </w:tcPr>
          <w:p w14:paraId="68BFD791" w14:textId="77777777" w:rsidR="00C8372E" w:rsidRPr="007D3CC7" w:rsidRDefault="00C8372E" w:rsidP="00DA4BC5"/>
        </w:tc>
      </w:tr>
      <w:tr w:rsidR="007D3CC7" w:rsidRPr="007D3CC7" w14:paraId="0831A316" w14:textId="77777777" w:rsidTr="001C74C1">
        <w:tc>
          <w:tcPr>
            <w:tcW w:w="1286" w:type="dxa"/>
          </w:tcPr>
          <w:p w14:paraId="63DD7749" w14:textId="2B55C454" w:rsidR="00C8372E" w:rsidRPr="007D3CC7" w:rsidRDefault="001C74C1" w:rsidP="00DA4BC5">
            <w:proofErr w:type="spellStart"/>
            <w:r w:rsidRPr="007D3CC7">
              <w:t>suppname</w:t>
            </w:r>
            <w:proofErr w:type="spellEnd"/>
          </w:p>
        </w:tc>
        <w:tc>
          <w:tcPr>
            <w:tcW w:w="1272" w:type="dxa"/>
          </w:tcPr>
          <w:p w14:paraId="42360F79" w14:textId="41CB6F19" w:rsidR="00C8372E" w:rsidRPr="007D3CC7" w:rsidRDefault="001C74C1" w:rsidP="00DA4BC5">
            <w:r w:rsidRPr="007D3CC7">
              <w:t>nvarchar</w:t>
            </w:r>
          </w:p>
        </w:tc>
        <w:tc>
          <w:tcPr>
            <w:tcW w:w="1268" w:type="dxa"/>
          </w:tcPr>
          <w:p w14:paraId="2EFC7AA3" w14:textId="1008EECF" w:rsidR="00C8372E" w:rsidRPr="007D3CC7" w:rsidRDefault="001C74C1" w:rsidP="00DA4BC5">
            <w:r w:rsidRPr="007D3CC7">
              <w:t>50</w:t>
            </w:r>
          </w:p>
        </w:tc>
        <w:tc>
          <w:tcPr>
            <w:tcW w:w="1273" w:type="dxa"/>
          </w:tcPr>
          <w:p w14:paraId="26F98559" w14:textId="77777777" w:rsidR="00C8372E" w:rsidRPr="007D3CC7" w:rsidRDefault="00C8372E" w:rsidP="00DA4BC5"/>
        </w:tc>
        <w:tc>
          <w:tcPr>
            <w:tcW w:w="1258" w:type="dxa"/>
          </w:tcPr>
          <w:p w14:paraId="4D7D81C5" w14:textId="77777777" w:rsidR="00C8372E" w:rsidRPr="007D3CC7" w:rsidRDefault="00C8372E" w:rsidP="00DA4BC5"/>
        </w:tc>
        <w:tc>
          <w:tcPr>
            <w:tcW w:w="1334" w:type="dxa"/>
          </w:tcPr>
          <w:p w14:paraId="62E8459F" w14:textId="6D6B8A86" w:rsidR="00C8372E" w:rsidRPr="007D3CC7" w:rsidRDefault="0000351A" w:rsidP="00DA4BC5">
            <w:pPr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ຊື່ຜູ້ສະໜອງ</w:t>
            </w:r>
          </w:p>
        </w:tc>
        <w:tc>
          <w:tcPr>
            <w:tcW w:w="1325" w:type="dxa"/>
          </w:tcPr>
          <w:p w14:paraId="03C3C38D" w14:textId="77777777" w:rsidR="00C8372E" w:rsidRPr="007D3CC7" w:rsidRDefault="00C8372E" w:rsidP="00DA4BC5"/>
        </w:tc>
      </w:tr>
      <w:tr w:rsidR="007D3CC7" w:rsidRPr="007D3CC7" w14:paraId="68690737" w14:textId="77777777" w:rsidTr="001C74C1">
        <w:tc>
          <w:tcPr>
            <w:tcW w:w="1286" w:type="dxa"/>
          </w:tcPr>
          <w:p w14:paraId="4CD870F6" w14:textId="3D7F5D8A" w:rsidR="00F14C36" w:rsidRPr="007D3CC7" w:rsidRDefault="001C74C1" w:rsidP="00DA4BC5">
            <w:r w:rsidRPr="007D3CC7">
              <w:t>village</w:t>
            </w:r>
          </w:p>
        </w:tc>
        <w:tc>
          <w:tcPr>
            <w:tcW w:w="1272" w:type="dxa"/>
          </w:tcPr>
          <w:p w14:paraId="2672742C" w14:textId="20D524CE" w:rsidR="00F14C36" w:rsidRPr="007D3CC7" w:rsidRDefault="001C74C1" w:rsidP="00DA4BC5">
            <w:r w:rsidRPr="007D3CC7">
              <w:t>nvarchar</w:t>
            </w:r>
          </w:p>
        </w:tc>
        <w:tc>
          <w:tcPr>
            <w:tcW w:w="1268" w:type="dxa"/>
          </w:tcPr>
          <w:p w14:paraId="0FDF778E" w14:textId="756E4437" w:rsidR="00F14C36" w:rsidRPr="007D3CC7" w:rsidRDefault="001C74C1" w:rsidP="00DA4BC5">
            <w:r w:rsidRPr="007D3CC7">
              <w:t>50</w:t>
            </w:r>
          </w:p>
        </w:tc>
        <w:tc>
          <w:tcPr>
            <w:tcW w:w="1273" w:type="dxa"/>
          </w:tcPr>
          <w:p w14:paraId="0AFA4593" w14:textId="77777777" w:rsidR="00F14C36" w:rsidRPr="007D3CC7" w:rsidRDefault="00F14C36" w:rsidP="00DA4BC5"/>
        </w:tc>
        <w:tc>
          <w:tcPr>
            <w:tcW w:w="1258" w:type="dxa"/>
          </w:tcPr>
          <w:p w14:paraId="3E4BDAB7" w14:textId="77777777" w:rsidR="00F14C36" w:rsidRPr="007D3CC7" w:rsidRDefault="00F14C36" w:rsidP="00DA4BC5"/>
        </w:tc>
        <w:tc>
          <w:tcPr>
            <w:tcW w:w="1334" w:type="dxa"/>
          </w:tcPr>
          <w:p w14:paraId="7F126ECD" w14:textId="46E94EEC" w:rsidR="00F14C36" w:rsidRPr="007D3CC7" w:rsidRDefault="0000351A" w:rsidP="00DA4BC5">
            <w:pPr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ບ້ານ</w:t>
            </w:r>
          </w:p>
        </w:tc>
        <w:tc>
          <w:tcPr>
            <w:tcW w:w="1325" w:type="dxa"/>
          </w:tcPr>
          <w:p w14:paraId="0131A3E4" w14:textId="4BD8FDE0" w:rsidR="00F14C36" w:rsidRPr="007D3CC7" w:rsidRDefault="00F14C36" w:rsidP="00DA4BC5">
            <w:pPr>
              <w:rPr>
                <w:lang w:bidi="lo-LA"/>
              </w:rPr>
            </w:pPr>
          </w:p>
        </w:tc>
      </w:tr>
      <w:tr w:rsidR="007D3CC7" w:rsidRPr="007D3CC7" w14:paraId="70A3997E" w14:textId="77777777" w:rsidTr="001C74C1">
        <w:tc>
          <w:tcPr>
            <w:tcW w:w="1286" w:type="dxa"/>
          </w:tcPr>
          <w:p w14:paraId="4767101E" w14:textId="2B555457" w:rsidR="00F14C36" w:rsidRPr="007D3CC7" w:rsidRDefault="001C74C1" w:rsidP="00DA4BC5">
            <w:r w:rsidRPr="007D3CC7">
              <w:t>district</w:t>
            </w:r>
          </w:p>
        </w:tc>
        <w:tc>
          <w:tcPr>
            <w:tcW w:w="1272" w:type="dxa"/>
          </w:tcPr>
          <w:p w14:paraId="57E23B9E" w14:textId="277D6B5F" w:rsidR="00F14C36" w:rsidRPr="007D3CC7" w:rsidRDefault="001C74C1" w:rsidP="00DA4BC5">
            <w:r w:rsidRPr="007D3CC7">
              <w:t>nvarchar</w:t>
            </w:r>
          </w:p>
        </w:tc>
        <w:tc>
          <w:tcPr>
            <w:tcW w:w="1268" w:type="dxa"/>
          </w:tcPr>
          <w:p w14:paraId="1D160BBF" w14:textId="7108E3EB" w:rsidR="00F14C36" w:rsidRPr="007D3CC7" w:rsidRDefault="001C74C1" w:rsidP="00DA4BC5">
            <w:r w:rsidRPr="007D3CC7">
              <w:t>50</w:t>
            </w:r>
          </w:p>
        </w:tc>
        <w:tc>
          <w:tcPr>
            <w:tcW w:w="1273" w:type="dxa"/>
          </w:tcPr>
          <w:p w14:paraId="71CD4EB6" w14:textId="77777777" w:rsidR="00F14C36" w:rsidRPr="007D3CC7" w:rsidRDefault="00F14C36" w:rsidP="00DA4BC5"/>
        </w:tc>
        <w:tc>
          <w:tcPr>
            <w:tcW w:w="1258" w:type="dxa"/>
          </w:tcPr>
          <w:p w14:paraId="6C51A263" w14:textId="77777777" w:rsidR="00F14C36" w:rsidRPr="007D3CC7" w:rsidRDefault="00F14C36" w:rsidP="00DA4BC5"/>
        </w:tc>
        <w:tc>
          <w:tcPr>
            <w:tcW w:w="1334" w:type="dxa"/>
          </w:tcPr>
          <w:p w14:paraId="12CF9CFD" w14:textId="378D63BD" w:rsidR="00F14C36" w:rsidRPr="007D3CC7" w:rsidRDefault="0000351A" w:rsidP="00DA4BC5">
            <w:pPr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ເມືອງ</w:t>
            </w:r>
          </w:p>
        </w:tc>
        <w:tc>
          <w:tcPr>
            <w:tcW w:w="1325" w:type="dxa"/>
          </w:tcPr>
          <w:p w14:paraId="41C6547A" w14:textId="77777777" w:rsidR="00F14C36" w:rsidRPr="007D3CC7" w:rsidRDefault="00F14C36" w:rsidP="00DA4BC5"/>
        </w:tc>
      </w:tr>
      <w:tr w:rsidR="007D3CC7" w:rsidRPr="007D3CC7" w14:paraId="593C4445" w14:textId="77777777" w:rsidTr="001C74C1">
        <w:tc>
          <w:tcPr>
            <w:tcW w:w="1286" w:type="dxa"/>
          </w:tcPr>
          <w:p w14:paraId="7A2AE887" w14:textId="0BC89897" w:rsidR="00F14C36" w:rsidRPr="007D3CC7" w:rsidRDefault="001C74C1" w:rsidP="00DA4BC5">
            <w:r w:rsidRPr="007D3CC7">
              <w:t>province</w:t>
            </w:r>
          </w:p>
        </w:tc>
        <w:tc>
          <w:tcPr>
            <w:tcW w:w="1272" w:type="dxa"/>
          </w:tcPr>
          <w:p w14:paraId="5B277F59" w14:textId="30B0438E" w:rsidR="00F14C36" w:rsidRPr="007D3CC7" w:rsidRDefault="001C74C1" w:rsidP="00DA4BC5">
            <w:r w:rsidRPr="007D3CC7">
              <w:t>nvarchar</w:t>
            </w:r>
          </w:p>
        </w:tc>
        <w:tc>
          <w:tcPr>
            <w:tcW w:w="1268" w:type="dxa"/>
          </w:tcPr>
          <w:p w14:paraId="154D605D" w14:textId="5F534A22" w:rsidR="00F14C36" w:rsidRPr="007D3CC7" w:rsidRDefault="001C74C1" w:rsidP="00DA4BC5">
            <w:r w:rsidRPr="007D3CC7">
              <w:t>50</w:t>
            </w:r>
          </w:p>
        </w:tc>
        <w:tc>
          <w:tcPr>
            <w:tcW w:w="1273" w:type="dxa"/>
          </w:tcPr>
          <w:p w14:paraId="547679E5" w14:textId="77777777" w:rsidR="00F14C36" w:rsidRPr="007D3CC7" w:rsidRDefault="00F14C36" w:rsidP="00DA4BC5"/>
        </w:tc>
        <w:tc>
          <w:tcPr>
            <w:tcW w:w="1258" w:type="dxa"/>
          </w:tcPr>
          <w:p w14:paraId="602F232D" w14:textId="77777777" w:rsidR="00F14C36" w:rsidRPr="007D3CC7" w:rsidRDefault="00F14C36" w:rsidP="00DA4BC5"/>
        </w:tc>
        <w:tc>
          <w:tcPr>
            <w:tcW w:w="1334" w:type="dxa"/>
          </w:tcPr>
          <w:p w14:paraId="0B655F26" w14:textId="158272AC" w:rsidR="00F14C36" w:rsidRPr="007D3CC7" w:rsidRDefault="0000351A" w:rsidP="00DA4BC5">
            <w:pPr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ແຂວງ</w:t>
            </w:r>
          </w:p>
        </w:tc>
        <w:tc>
          <w:tcPr>
            <w:tcW w:w="1325" w:type="dxa"/>
          </w:tcPr>
          <w:p w14:paraId="4AFFFA90" w14:textId="77777777" w:rsidR="00F14C36" w:rsidRPr="007D3CC7" w:rsidRDefault="00F14C36" w:rsidP="00DA4BC5"/>
        </w:tc>
      </w:tr>
      <w:tr w:rsidR="00AB377F" w:rsidRPr="007D3CC7" w14:paraId="53E47297" w14:textId="77777777" w:rsidTr="001C74C1">
        <w:tc>
          <w:tcPr>
            <w:tcW w:w="1286" w:type="dxa"/>
          </w:tcPr>
          <w:p w14:paraId="59F4E425" w14:textId="7A31CA05" w:rsidR="00AB377F" w:rsidRPr="007D3CC7" w:rsidRDefault="00AB377F" w:rsidP="00DA4BC5">
            <w:r>
              <w:t>country</w:t>
            </w:r>
          </w:p>
        </w:tc>
        <w:tc>
          <w:tcPr>
            <w:tcW w:w="1272" w:type="dxa"/>
          </w:tcPr>
          <w:p w14:paraId="22E1560E" w14:textId="18465014" w:rsidR="00AB377F" w:rsidRPr="007D3CC7" w:rsidRDefault="00AB377F" w:rsidP="00DA4BC5">
            <w:proofErr w:type="spellStart"/>
            <w:r>
              <w:t>nvarchar</w:t>
            </w:r>
            <w:proofErr w:type="spellEnd"/>
          </w:p>
        </w:tc>
        <w:tc>
          <w:tcPr>
            <w:tcW w:w="1268" w:type="dxa"/>
          </w:tcPr>
          <w:p w14:paraId="39AF1F2B" w14:textId="6EF4E904" w:rsidR="00AB377F" w:rsidRPr="007D3CC7" w:rsidRDefault="00AB377F" w:rsidP="00DA4BC5">
            <w:r>
              <w:t>30</w:t>
            </w:r>
          </w:p>
        </w:tc>
        <w:tc>
          <w:tcPr>
            <w:tcW w:w="1273" w:type="dxa"/>
          </w:tcPr>
          <w:p w14:paraId="0E4B846C" w14:textId="77777777" w:rsidR="00AB377F" w:rsidRPr="007D3CC7" w:rsidRDefault="00AB377F" w:rsidP="00DA4BC5"/>
        </w:tc>
        <w:tc>
          <w:tcPr>
            <w:tcW w:w="1258" w:type="dxa"/>
          </w:tcPr>
          <w:p w14:paraId="0223E7DF" w14:textId="77777777" w:rsidR="00AB377F" w:rsidRPr="007D3CC7" w:rsidRDefault="00AB377F" w:rsidP="00DA4BC5"/>
        </w:tc>
        <w:tc>
          <w:tcPr>
            <w:tcW w:w="1334" w:type="dxa"/>
          </w:tcPr>
          <w:p w14:paraId="3683182D" w14:textId="42EA02E5" w:rsidR="00AB377F" w:rsidRPr="007D3CC7" w:rsidRDefault="00AB377F" w:rsidP="00DA4BC5">
            <w:pPr>
              <w:rPr>
                <w:lang w:bidi="lo-LA"/>
              </w:rPr>
            </w:pPr>
            <w:r>
              <w:rPr>
                <w:rFonts w:hint="cs"/>
                <w:cs/>
                <w:lang w:bidi="lo-LA"/>
              </w:rPr>
              <w:t>ປະເທດ</w:t>
            </w:r>
          </w:p>
        </w:tc>
        <w:tc>
          <w:tcPr>
            <w:tcW w:w="1325" w:type="dxa"/>
          </w:tcPr>
          <w:p w14:paraId="5E4338BC" w14:textId="77777777" w:rsidR="00AB377F" w:rsidRPr="007D3CC7" w:rsidRDefault="00AB377F" w:rsidP="00DA4BC5"/>
        </w:tc>
      </w:tr>
      <w:tr w:rsidR="007D3CC7" w:rsidRPr="007D3CC7" w14:paraId="3D096D1D" w14:textId="77777777" w:rsidTr="001C74C1">
        <w:tc>
          <w:tcPr>
            <w:tcW w:w="1286" w:type="dxa"/>
          </w:tcPr>
          <w:p w14:paraId="259463D6" w14:textId="5CECA378" w:rsidR="00F14C36" w:rsidRPr="007D3CC7" w:rsidRDefault="001C74C1" w:rsidP="00DA4BC5">
            <w:proofErr w:type="spellStart"/>
            <w:r w:rsidRPr="007D3CC7">
              <w:t>tel</w:t>
            </w:r>
            <w:proofErr w:type="spellEnd"/>
          </w:p>
        </w:tc>
        <w:tc>
          <w:tcPr>
            <w:tcW w:w="1272" w:type="dxa"/>
          </w:tcPr>
          <w:p w14:paraId="48C6BDDE" w14:textId="23247224" w:rsidR="00F14C36" w:rsidRPr="007D3CC7" w:rsidRDefault="001C74C1" w:rsidP="00DA4BC5">
            <w:r w:rsidRPr="007D3CC7">
              <w:t>char</w:t>
            </w:r>
          </w:p>
        </w:tc>
        <w:tc>
          <w:tcPr>
            <w:tcW w:w="1268" w:type="dxa"/>
          </w:tcPr>
          <w:p w14:paraId="0B6EBF2D" w14:textId="2E850DD4" w:rsidR="00F14C36" w:rsidRPr="007D3CC7" w:rsidRDefault="001C74C1" w:rsidP="00DA4BC5">
            <w:r w:rsidRPr="007D3CC7">
              <w:t>20</w:t>
            </w:r>
          </w:p>
        </w:tc>
        <w:tc>
          <w:tcPr>
            <w:tcW w:w="1273" w:type="dxa"/>
          </w:tcPr>
          <w:p w14:paraId="32A8C670" w14:textId="77777777" w:rsidR="00F14C36" w:rsidRPr="007D3CC7" w:rsidRDefault="00F14C36" w:rsidP="00DA4BC5"/>
        </w:tc>
        <w:tc>
          <w:tcPr>
            <w:tcW w:w="1258" w:type="dxa"/>
          </w:tcPr>
          <w:p w14:paraId="0FD18D28" w14:textId="77777777" w:rsidR="00F14C36" w:rsidRPr="007D3CC7" w:rsidRDefault="00F14C36" w:rsidP="00DA4BC5"/>
        </w:tc>
        <w:tc>
          <w:tcPr>
            <w:tcW w:w="1334" w:type="dxa"/>
          </w:tcPr>
          <w:p w14:paraId="75210288" w14:textId="2C361DC0" w:rsidR="00F14C36" w:rsidRPr="007D3CC7" w:rsidRDefault="0000351A" w:rsidP="00DA4BC5">
            <w:pPr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ເບີໂທ</w:t>
            </w:r>
          </w:p>
        </w:tc>
        <w:tc>
          <w:tcPr>
            <w:tcW w:w="1325" w:type="dxa"/>
          </w:tcPr>
          <w:p w14:paraId="0E6B14CB" w14:textId="77777777" w:rsidR="00F14C36" w:rsidRPr="007D3CC7" w:rsidRDefault="00F14C36" w:rsidP="00DA4BC5"/>
        </w:tc>
      </w:tr>
      <w:tr w:rsidR="00F14C36" w:rsidRPr="007D3CC7" w14:paraId="1D771D56" w14:textId="77777777" w:rsidTr="001C74C1">
        <w:tc>
          <w:tcPr>
            <w:tcW w:w="1286" w:type="dxa"/>
          </w:tcPr>
          <w:p w14:paraId="35D40AE1" w14:textId="40E3AE9A" w:rsidR="00F14C36" w:rsidRPr="007D3CC7" w:rsidRDefault="001C74C1" w:rsidP="00DA4BC5">
            <w:r w:rsidRPr="007D3CC7">
              <w:t>email</w:t>
            </w:r>
          </w:p>
        </w:tc>
        <w:tc>
          <w:tcPr>
            <w:tcW w:w="1272" w:type="dxa"/>
          </w:tcPr>
          <w:p w14:paraId="22B21A1B" w14:textId="6CB4AD36" w:rsidR="00F14C36" w:rsidRPr="007D3CC7" w:rsidRDefault="001C74C1" w:rsidP="00DA4BC5">
            <w:r w:rsidRPr="007D3CC7">
              <w:t>varchar</w:t>
            </w:r>
          </w:p>
        </w:tc>
        <w:tc>
          <w:tcPr>
            <w:tcW w:w="1268" w:type="dxa"/>
          </w:tcPr>
          <w:p w14:paraId="25A03269" w14:textId="63B7BB54" w:rsidR="00F14C36" w:rsidRPr="007D3CC7" w:rsidRDefault="001C74C1" w:rsidP="00DA4BC5">
            <w:r w:rsidRPr="007D3CC7">
              <w:t>50</w:t>
            </w:r>
          </w:p>
        </w:tc>
        <w:tc>
          <w:tcPr>
            <w:tcW w:w="1273" w:type="dxa"/>
          </w:tcPr>
          <w:p w14:paraId="0DBAAD41" w14:textId="77777777" w:rsidR="00F14C36" w:rsidRPr="007D3CC7" w:rsidRDefault="00F14C36" w:rsidP="00DA4BC5"/>
        </w:tc>
        <w:tc>
          <w:tcPr>
            <w:tcW w:w="1258" w:type="dxa"/>
          </w:tcPr>
          <w:p w14:paraId="4D95588D" w14:textId="77777777" w:rsidR="00F14C36" w:rsidRPr="007D3CC7" w:rsidRDefault="00F14C36" w:rsidP="00DA4BC5"/>
        </w:tc>
        <w:tc>
          <w:tcPr>
            <w:tcW w:w="1334" w:type="dxa"/>
          </w:tcPr>
          <w:p w14:paraId="7572ED11" w14:textId="76E9AB63" w:rsidR="00F14C36" w:rsidRPr="007D3CC7" w:rsidRDefault="0000351A" w:rsidP="00DA4BC5">
            <w:pPr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ອີເມວ</w:t>
            </w:r>
          </w:p>
        </w:tc>
        <w:tc>
          <w:tcPr>
            <w:tcW w:w="1325" w:type="dxa"/>
          </w:tcPr>
          <w:p w14:paraId="54FD88D4" w14:textId="77777777" w:rsidR="00F14C36" w:rsidRPr="007D3CC7" w:rsidRDefault="00F14C36" w:rsidP="00DA4BC5"/>
        </w:tc>
      </w:tr>
      <w:bookmarkEnd w:id="0"/>
    </w:tbl>
    <w:p w14:paraId="725871FC" w14:textId="77777777" w:rsidR="00C8372E" w:rsidRPr="007D3CC7" w:rsidRDefault="00C8372E" w:rsidP="00C8372E">
      <w:pPr>
        <w:rPr>
          <w:lang w:bidi="lo-LA"/>
        </w:rPr>
      </w:pPr>
    </w:p>
    <w:p w14:paraId="4D92C554" w14:textId="77777777" w:rsidR="006C020C" w:rsidRPr="007D3CC7" w:rsidRDefault="006C020C" w:rsidP="00C8372E">
      <w:pPr>
        <w:rPr>
          <w:lang w:bidi="lo-LA"/>
        </w:rPr>
      </w:pPr>
    </w:p>
    <w:p w14:paraId="0C6E4538" w14:textId="71B5267F" w:rsidR="00C8372E" w:rsidRPr="007D3CC7" w:rsidRDefault="00C8372E" w:rsidP="00C8372E">
      <w:pPr>
        <w:rPr>
          <w:lang w:bidi="lo-LA"/>
        </w:rPr>
      </w:pPr>
      <w:r w:rsidRPr="007D3CC7">
        <w:rPr>
          <w:rFonts w:hint="cs"/>
          <w:cs/>
          <w:lang w:bidi="lo-LA"/>
        </w:rPr>
        <w:t>ຕາຕະລາງຂໍ້ມູນ</w:t>
      </w:r>
      <w:r w:rsidR="00F14C36" w:rsidRPr="007D3CC7">
        <w:rPr>
          <w:rFonts w:hint="cs"/>
          <w:cs/>
          <w:lang w:bidi="lo-LA"/>
        </w:rPr>
        <w:t>ລູກຄ້າ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1261"/>
        <w:gridCol w:w="1231"/>
        <w:gridCol w:w="1240"/>
        <w:gridCol w:w="1216"/>
        <w:gridCol w:w="1333"/>
        <w:gridCol w:w="1319"/>
      </w:tblGrid>
      <w:tr w:rsidR="007D3CC7" w:rsidRPr="007D3CC7" w14:paraId="55A7AEA8" w14:textId="77777777" w:rsidTr="002B49E8">
        <w:tc>
          <w:tcPr>
            <w:tcW w:w="1416" w:type="dxa"/>
          </w:tcPr>
          <w:p w14:paraId="3A8A66EE" w14:textId="77777777" w:rsidR="00C8372E" w:rsidRPr="007D3CC7" w:rsidRDefault="00C8372E" w:rsidP="00DA4BC5">
            <w:pPr>
              <w:jc w:val="center"/>
              <w:rPr>
                <w:lang w:bidi="lo-LA"/>
              </w:rPr>
            </w:pPr>
            <w:r w:rsidRPr="007D3CC7">
              <w:rPr>
                <w:lang w:bidi="lo-LA"/>
              </w:rPr>
              <w:t>Field names</w:t>
            </w:r>
          </w:p>
          <w:p w14:paraId="6A9B8124" w14:textId="77777777" w:rsidR="00C8372E" w:rsidRPr="007D3CC7" w:rsidRDefault="00C8372E" w:rsidP="00DA4BC5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ຊື່ຖັນ</w:t>
            </w:r>
          </w:p>
        </w:tc>
        <w:tc>
          <w:tcPr>
            <w:tcW w:w="1261" w:type="dxa"/>
          </w:tcPr>
          <w:p w14:paraId="6AB62EB9" w14:textId="77777777" w:rsidR="00C8372E" w:rsidRPr="007D3CC7" w:rsidRDefault="00C8372E" w:rsidP="00DA4BC5">
            <w:pPr>
              <w:jc w:val="center"/>
            </w:pPr>
            <w:r w:rsidRPr="007D3CC7">
              <w:t>Ata type</w:t>
            </w:r>
          </w:p>
          <w:p w14:paraId="6A2B5794" w14:textId="77777777" w:rsidR="00C8372E" w:rsidRPr="007D3CC7" w:rsidRDefault="00C8372E" w:rsidP="00DA4BC5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ຊະນິດຂໍ້ມູນ</w:t>
            </w:r>
          </w:p>
        </w:tc>
        <w:tc>
          <w:tcPr>
            <w:tcW w:w="1231" w:type="dxa"/>
          </w:tcPr>
          <w:p w14:paraId="1BCBC9F2" w14:textId="77777777" w:rsidR="00C8372E" w:rsidRPr="007D3CC7" w:rsidRDefault="00C8372E" w:rsidP="00DA4BC5">
            <w:pPr>
              <w:jc w:val="center"/>
            </w:pPr>
            <w:r w:rsidRPr="007D3CC7">
              <w:t>Field Size</w:t>
            </w:r>
          </w:p>
          <w:p w14:paraId="740F0215" w14:textId="77777777" w:rsidR="00C8372E" w:rsidRPr="007D3CC7" w:rsidRDefault="00C8372E" w:rsidP="00DA4BC5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ຂະໜາດ</w:t>
            </w:r>
          </w:p>
        </w:tc>
        <w:tc>
          <w:tcPr>
            <w:tcW w:w="1240" w:type="dxa"/>
          </w:tcPr>
          <w:p w14:paraId="7ECFD02B" w14:textId="77777777" w:rsidR="00C8372E" w:rsidRPr="007D3CC7" w:rsidRDefault="00C8372E" w:rsidP="00DA4BC5">
            <w:pPr>
              <w:jc w:val="center"/>
            </w:pPr>
            <w:r w:rsidRPr="007D3CC7">
              <w:t>Allow Null</w:t>
            </w:r>
          </w:p>
          <w:p w14:paraId="0571FB3C" w14:textId="77777777" w:rsidR="00C8372E" w:rsidRPr="007D3CC7" w:rsidRDefault="00C8372E" w:rsidP="00DA4BC5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ຄ່າວ່າງເປົ່າ</w:t>
            </w:r>
          </w:p>
        </w:tc>
        <w:tc>
          <w:tcPr>
            <w:tcW w:w="1216" w:type="dxa"/>
          </w:tcPr>
          <w:p w14:paraId="00BFD8C9" w14:textId="77777777" w:rsidR="00C8372E" w:rsidRPr="007D3CC7" w:rsidRDefault="00C8372E" w:rsidP="00DA4BC5">
            <w:pPr>
              <w:jc w:val="center"/>
            </w:pPr>
            <w:r w:rsidRPr="007D3CC7">
              <w:t>Key</w:t>
            </w:r>
          </w:p>
          <w:p w14:paraId="5AEC3C08" w14:textId="77777777" w:rsidR="00C8372E" w:rsidRPr="007D3CC7" w:rsidRDefault="00C8372E" w:rsidP="00DA4BC5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ຄຣີ</w:t>
            </w:r>
          </w:p>
        </w:tc>
        <w:tc>
          <w:tcPr>
            <w:tcW w:w="1333" w:type="dxa"/>
          </w:tcPr>
          <w:p w14:paraId="33C7F4C5" w14:textId="77777777" w:rsidR="00C8372E" w:rsidRPr="007D3CC7" w:rsidRDefault="00C8372E" w:rsidP="00DA4BC5">
            <w:pPr>
              <w:jc w:val="center"/>
            </w:pPr>
            <w:r w:rsidRPr="007D3CC7">
              <w:t>Description</w:t>
            </w:r>
          </w:p>
          <w:p w14:paraId="19060428" w14:textId="77777777" w:rsidR="00C8372E" w:rsidRPr="007D3CC7" w:rsidRDefault="00C8372E" w:rsidP="00DA4BC5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ຄວາມໝາຍ</w:t>
            </w:r>
          </w:p>
        </w:tc>
        <w:tc>
          <w:tcPr>
            <w:tcW w:w="1319" w:type="dxa"/>
          </w:tcPr>
          <w:p w14:paraId="16DA3D2A" w14:textId="77777777" w:rsidR="00C8372E" w:rsidRPr="007D3CC7" w:rsidRDefault="00C8372E" w:rsidP="00DA4BC5">
            <w:pPr>
              <w:jc w:val="center"/>
            </w:pPr>
            <w:r w:rsidRPr="007D3CC7">
              <w:t>Reference</w:t>
            </w:r>
          </w:p>
          <w:p w14:paraId="4D692470" w14:textId="77777777" w:rsidR="00C8372E" w:rsidRPr="007D3CC7" w:rsidRDefault="00C8372E" w:rsidP="00DA4BC5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ຕາຕະລາງອ້າງອິງ</w:t>
            </w:r>
          </w:p>
        </w:tc>
      </w:tr>
      <w:tr w:rsidR="007D3CC7" w:rsidRPr="007D3CC7" w14:paraId="284E1DDF" w14:textId="77777777" w:rsidTr="002B49E8">
        <w:tc>
          <w:tcPr>
            <w:tcW w:w="1416" w:type="dxa"/>
          </w:tcPr>
          <w:p w14:paraId="1CE4584C" w14:textId="4DC2661B" w:rsidR="00C8372E" w:rsidRPr="007D3CC7" w:rsidRDefault="001C74C1" w:rsidP="00DA4BC5">
            <w:proofErr w:type="spellStart"/>
            <w:r w:rsidRPr="007D3CC7">
              <w:t>cusid</w:t>
            </w:r>
            <w:proofErr w:type="spellEnd"/>
          </w:p>
        </w:tc>
        <w:tc>
          <w:tcPr>
            <w:tcW w:w="1261" w:type="dxa"/>
          </w:tcPr>
          <w:p w14:paraId="7F1C1959" w14:textId="11C4FBFD" w:rsidR="00C8372E" w:rsidRPr="007D3CC7" w:rsidRDefault="001C74C1" w:rsidP="00DA4BC5">
            <w:r w:rsidRPr="007D3CC7">
              <w:t>Int</w:t>
            </w:r>
          </w:p>
        </w:tc>
        <w:tc>
          <w:tcPr>
            <w:tcW w:w="1231" w:type="dxa"/>
          </w:tcPr>
          <w:p w14:paraId="74055EF2" w14:textId="77777777" w:rsidR="00C8372E" w:rsidRPr="007D3CC7" w:rsidRDefault="00C8372E" w:rsidP="00DA4BC5"/>
        </w:tc>
        <w:tc>
          <w:tcPr>
            <w:tcW w:w="1240" w:type="dxa"/>
          </w:tcPr>
          <w:p w14:paraId="0D184E3F" w14:textId="77777777" w:rsidR="00C8372E" w:rsidRPr="007D3CC7" w:rsidRDefault="00C8372E" w:rsidP="00DA4BC5"/>
        </w:tc>
        <w:tc>
          <w:tcPr>
            <w:tcW w:w="1216" w:type="dxa"/>
          </w:tcPr>
          <w:p w14:paraId="787E82C0" w14:textId="027288AE" w:rsidR="00C8372E" w:rsidRPr="007D3CC7" w:rsidRDefault="0086134C" w:rsidP="00DA4BC5">
            <w:r w:rsidRPr="007D3CC7">
              <w:t>PK</w:t>
            </w:r>
          </w:p>
        </w:tc>
        <w:tc>
          <w:tcPr>
            <w:tcW w:w="1333" w:type="dxa"/>
          </w:tcPr>
          <w:p w14:paraId="286B04F9" w14:textId="6FE5C761" w:rsidR="00C8372E" w:rsidRPr="007D3CC7" w:rsidRDefault="0000351A" w:rsidP="0000351A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ລະຫັດລ</w:t>
            </w:r>
            <w:r w:rsidR="0086134C" w:rsidRPr="007D3CC7">
              <w:rPr>
                <w:rFonts w:hint="cs"/>
                <w:cs/>
                <w:lang w:bidi="lo-LA"/>
              </w:rPr>
              <w:t>ູກ</w:t>
            </w:r>
            <w:r w:rsidRPr="007D3CC7">
              <w:rPr>
                <w:rFonts w:hint="cs"/>
                <w:cs/>
                <w:lang w:bidi="lo-LA"/>
              </w:rPr>
              <w:t>ຄ້າ</w:t>
            </w:r>
          </w:p>
        </w:tc>
        <w:tc>
          <w:tcPr>
            <w:tcW w:w="1319" w:type="dxa"/>
          </w:tcPr>
          <w:p w14:paraId="2CAA9CCD" w14:textId="77777777" w:rsidR="00C8372E" w:rsidRPr="007D3CC7" w:rsidRDefault="00C8372E" w:rsidP="00DA4BC5"/>
        </w:tc>
      </w:tr>
      <w:tr w:rsidR="007D3CC7" w:rsidRPr="007D3CC7" w14:paraId="7082C646" w14:textId="77777777" w:rsidTr="002B49E8">
        <w:tc>
          <w:tcPr>
            <w:tcW w:w="1416" w:type="dxa"/>
          </w:tcPr>
          <w:p w14:paraId="57DCACBB" w14:textId="26D35692" w:rsidR="00C8372E" w:rsidRPr="007D3CC7" w:rsidRDefault="001C74C1" w:rsidP="00DA4BC5">
            <w:r w:rsidRPr="007D3CC7">
              <w:t>gender</w:t>
            </w:r>
          </w:p>
        </w:tc>
        <w:tc>
          <w:tcPr>
            <w:tcW w:w="1261" w:type="dxa"/>
          </w:tcPr>
          <w:p w14:paraId="47DB6F07" w14:textId="2B51CDD6" w:rsidR="00C8372E" w:rsidRPr="007D3CC7" w:rsidRDefault="001C74C1" w:rsidP="00DA4BC5">
            <w:r w:rsidRPr="007D3CC7">
              <w:t>nvarchar</w:t>
            </w:r>
          </w:p>
        </w:tc>
        <w:tc>
          <w:tcPr>
            <w:tcW w:w="1231" w:type="dxa"/>
          </w:tcPr>
          <w:p w14:paraId="483F4B5D" w14:textId="7D6B5682" w:rsidR="00C8372E" w:rsidRPr="007D3CC7" w:rsidRDefault="001C74C1" w:rsidP="00DA4BC5">
            <w:r w:rsidRPr="007D3CC7">
              <w:t>20</w:t>
            </w:r>
          </w:p>
        </w:tc>
        <w:tc>
          <w:tcPr>
            <w:tcW w:w="1240" w:type="dxa"/>
          </w:tcPr>
          <w:p w14:paraId="3F3B173C" w14:textId="77777777" w:rsidR="00C8372E" w:rsidRPr="007D3CC7" w:rsidRDefault="00C8372E" w:rsidP="00DA4BC5"/>
        </w:tc>
        <w:tc>
          <w:tcPr>
            <w:tcW w:w="1216" w:type="dxa"/>
          </w:tcPr>
          <w:p w14:paraId="58F73A94" w14:textId="77777777" w:rsidR="00C8372E" w:rsidRPr="007D3CC7" w:rsidRDefault="00C8372E" w:rsidP="00DA4BC5"/>
        </w:tc>
        <w:tc>
          <w:tcPr>
            <w:tcW w:w="1333" w:type="dxa"/>
          </w:tcPr>
          <w:p w14:paraId="1F8F1B2E" w14:textId="47898159" w:rsidR="00C8372E" w:rsidRPr="007D3CC7" w:rsidRDefault="0000351A" w:rsidP="00DA4BC5">
            <w:pPr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ເພດ</w:t>
            </w:r>
          </w:p>
        </w:tc>
        <w:tc>
          <w:tcPr>
            <w:tcW w:w="1319" w:type="dxa"/>
          </w:tcPr>
          <w:p w14:paraId="50127E44" w14:textId="77777777" w:rsidR="00C8372E" w:rsidRPr="007D3CC7" w:rsidRDefault="00C8372E" w:rsidP="00DA4BC5"/>
        </w:tc>
      </w:tr>
      <w:tr w:rsidR="007D3CC7" w:rsidRPr="007D3CC7" w14:paraId="3A7933A8" w14:textId="77777777" w:rsidTr="002B49E8">
        <w:tc>
          <w:tcPr>
            <w:tcW w:w="1416" w:type="dxa"/>
          </w:tcPr>
          <w:p w14:paraId="26B641C8" w14:textId="4D5DB9EB" w:rsidR="00F14C36" w:rsidRPr="007D3CC7" w:rsidRDefault="001C74C1" w:rsidP="00DA4BC5">
            <w:proofErr w:type="spellStart"/>
            <w:r w:rsidRPr="007D3CC7">
              <w:t>cusname</w:t>
            </w:r>
            <w:proofErr w:type="spellEnd"/>
          </w:p>
        </w:tc>
        <w:tc>
          <w:tcPr>
            <w:tcW w:w="1261" w:type="dxa"/>
          </w:tcPr>
          <w:p w14:paraId="3906574C" w14:textId="00CD5D8A" w:rsidR="00F14C36" w:rsidRPr="007D3CC7" w:rsidRDefault="001C74C1" w:rsidP="00DA4BC5">
            <w:r w:rsidRPr="007D3CC7">
              <w:t>nvarchar</w:t>
            </w:r>
          </w:p>
        </w:tc>
        <w:tc>
          <w:tcPr>
            <w:tcW w:w="1231" w:type="dxa"/>
          </w:tcPr>
          <w:p w14:paraId="434FC215" w14:textId="0B04C632" w:rsidR="00F14C36" w:rsidRPr="007D3CC7" w:rsidRDefault="001C74C1" w:rsidP="00DA4BC5">
            <w:r w:rsidRPr="007D3CC7">
              <w:t>50</w:t>
            </w:r>
          </w:p>
        </w:tc>
        <w:tc>
          <w:tcPr>
            <w:tcW w:w="1240" w:type="dxa"/>
          </w:tcPr>
          <w:p w14:paraId="65D57C17" w14:textId="77777777" w:rsidR="00F14C36" w:rsidRPr="007D3CC7" w:rsidRDefault="00F14C36" w:rsidP="00DA4BC5"/>
        </w:tc>
        <w:tc>
          <w:tcPr>
            <w:tcW w:w="1216" w:type="dxa"/>
          </w:tcPr>
          <w:p w14:paraId="4A065DBD" w14:textId="77777777" w:rsidR="00F14C36" w:rsidRPr="007D3CC7" w:rsidRDefault="00F14C36" w:rsidP="00DA4BC5"/>
        </w:tc>
        <w:tc>
          <w:tcPr>
            <w:tcW w:w="1333" w:type="dxa"/>
          </w:tcPr>
          <w:p w14:paraId="7146FE43" w14:textId="193462E6" w:rsidR="00F14C36" w:rsidRPr="007D3CC7" w:rsidRDefault="0000351A" w:rsidP="00DA4BC5">
            <w:pPr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ຊື່ລູກຄ້າ</w:t>
            </w:r>
          </w:p>
        </w:tc>
        <w:tc>
          <w:tcPr>
            <w:tcW w:w="1319" w:type="dxa"/>
          </w:tcPr>
          <w:p w14:paraId="4B95520A" w14:textId="77777777" w:rsidR="00F14C36" w:rsidRPr="007D3CC7" w:rsidRDefault="00F14C36" w:rsidP="00DA4BC5"/>
        </w:tc>
      </w:tr>
      <w:tr w:rsidR="007D3CC7" w:rsidRPr="007D3CC7" w14:paraId="7F1AC6AA" w14:textId="77777777" w:rsidTr="002B49E8">
        <w:tc>
          <w:tcPr>
            <w:tcW w:w="1416" w:type="dxa"/>
          </w:tcPr>
          <w:p w14:paraId="749B0FDA" w14:textId="26BDF1C3" w:rsidR="0000351A" w:rsidRPr="007D3CC7" w:rsidRDefault="001C74C1" w:rsidP="0000351A">
            <w:proofErr w:type="spellStart"/>
            <w:r w:rsidRPr="007D3CC7">
              <w:t>cussurname</w:t>
            </w:r>
            <w:proofErr w:type="spellEnd"/>
          </w:p>
        </w:tc>
        <w:tc>
          <w:tcPr>
            <w:tcW w:w="1261" w:type="dxa"/>
          </w:tcPr>
          <w:p w14:paraId="7BBC1C72" w14:textId="59784C68" w:rsidR="0000351A" w:rsidRPr="007D3CC7" w:rsidRDefault="001C74C1" w:rsidP="0000351A">
            <w:r w:rsidRPr="007D3CC7">
              <w:t>nvarchar</w:t>
            </w:r>
          </w:p>
        </w:tc>
        <w:tc>
          <w:tcPr>
            <w:tcW w:w="1231" w:type="dxa"/>
          </w:tcPr>
          <w:p w14:paraId="7A9C4429" w14:textId="6FE48B8B" w:rsidR="0000351A" w:rsidRPr="007D3CC7" w:rsidRDefault="001C74C1" w:rsidP="0000351A">
            <w:r w:rsidRPr="007D3CC7">
              <w:t>50</w:t>
            </w:r>
          </w:p>
        </w:tc>
        <w:tc>
          <w:tcPr>
            <w:tcW w:w="1240" w:type="dxa"/>
          </w:tcPr>
          <w:p w14:paraId="57EFD7BF" w14:textId="77777777" w:rsidR="0000351A" w:rsidRPr="007D3CC7" w:rsidRDefault="0000351A" w:rsidP="0000351A"/>
        </w:tc>
        <w:tc>
          <w:tcPr>
            <w:tcW w:w="1216" w:type="dxa"/>
          </w:tcPr>
          <w:p w14:paraId="2734A829" w14:textId="77777777" w:rsidR="0000351A" w:rsidRPr="007D3CC7" w:rsidRDefault="0000351A" w:rsidP="0000351A"/>
        </w:tc>
        <w:tc>
          <w:tcPr>
            <w:tcW w:w="1333" w:type="dxa"/>
          </w:tcPr>
          <w:p w14:paraId="2A23E458" w14:textId="1FB15F4A" w:rsidR="0000351A" w:rsidRPr="007D3CC7" w:rsidRDefault="0000351A" w:rsidP="0000351A">
            <w:r w:rsidRPr="007D3CC7">
              <w:rPr>
                <w:rFonts w:hint="cs"/>
                <w:cs/>
                <w:lang w:bidi="lo-LA"/>
              </w:rPr>
              <w:t>ນາມສະກຸນລູກຄ້າ</w:t>
            </w:r>
          </w:p>
        </w:tc>
        <w:tc>
          <w:tcPr>
            <w:tcW w:w="1319" w:type="dxa"/>
          </w:tcPr>
          <w:p w14:paraId="3DFBC754" w14:textId="77777777" w:rsidR="0000351A" w:rsidRPr="007D3CC7" w:rsidRDefault="0000351A" w:rsidP="0000351A"/>
        </w:tc>
      </w:tr>
      <w:tr w:rsidR="007D3CC7" w:rsidRPr="007D3CC7" w14:paraId="07615D26" w14:textId="77777777" w:rsidTr="002B49E8">
        <w:tc>
          <w:tcPr>
            <w:tcW w:w="1416" w:type="dxa"/>
          </w:tcPr>
          <w:p w14:paraId="159E3D4E" w14:textId="3307CEFB" w:rsidR="002B49E8" w:rsidRPr="007D3CC7" w:rsidRDefault="002B49E8" w:rsidP="0000351A">
            <w:r w:rsidRPr="007D3CC7">
              <w:t>birthday</w:t>
            </w:r>
          </w:p>
        </w:tc>
        <w:tc>
          <w:tcPr>
            <w:tcW w:w="1261" w:type="dxa"/>
          </w:tcPr>
          <w:p w14:paraId="72A29580" w14:textId="2F340C4B" w:rsidR="002B49E8" w:rsidRPr="007D3CC7" w:rsidRDefault="002B49E8" w:rsidP="0000351A">
            <w:r w:rsidRPr="007D3CC7">
              <w:t>date</w:t>
            </w:r>
          </w:p>
        </w:tc>
        <w:tc>
          <w:tcPr>
            <w:tcW w:w="1231" w:type="dxa"/>
          </w:tcPr>
          <w:p w14:paraId="624E4A3B" w14:textId="77777777" w:rsidR="002B49E8" w:rsidRPr="007D3CC7" w:rsidRDefault="002B49E8" w:rsidP="0000351A"/>
        </w:tc>
        <w:tc>
          <w:tcPr>
            <w:tcW w:w="1240" w:type="dxa"/>
          </w:tcPr>
          <w:p w14:paraId="7082A7A7" w14:textId="77777777" w:rsidR="002B49E8" w:rsidRPr="007D3CC7" w:rsidRDefault="002B49E8" w:rsidP="0000351A"/>
        </w:tc>
        <w:tc>
          <w:tcPr>
            <w:tcW w:w="1216" w:type="dxa"/>
          </w:tcPr>
          <w:p w14:paraId="5F6692EC" w14:textId="77777777" w:rsidR="002B49E8" w:rsidRPr="007D3CC7" w:rsidRDefault="002B49E8" w:rsidP="0000351A"/>
        </w:tc>
        <w:tc>
          <w:tcPr>
            <w:tcW w:w="1333" w:type="dxa"/>
          </w:tcPr>
          <w:p w14:paraId="7D1F5F3E" w14:textId="5967542D" w:rsidR="002B49E8" w:rsidRPr="007D3CC7" w:rsidRDefault="002B49E8" w:rsidP="0000351A">
            <w:pPr>
              <w:rPr>
                <w:cs/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ວັນເດືອນປີເກີດ</w:t>
            </w:r>
          </w:p>
        </w:tc>
        <w:tc>
          <w:tcPr>
            <w:tcW w:w="1319" w:type="dxa"/>
          </w:tcPr>
          <w:p w14:paraId="3795C2DD" w14:textId="77777777" w:rsidR="002B49E8" w:rsidRPr="007D3CC7" w:rsidRDefault="002B49E8" w:rsidP="0000351A"/>
        </w:tc>
      </w:tr>
      <w:tr w:rsidR="007D3CC7" w:rsidRPr="007D3CC7" w14:paraId="1C585C8F" w14:textId="77777777" w:rsidTr="002B49E8">
        <w:tc>
          <w:tcPr>
            <w:tcW w:w="1416" w:type="dxa"/>
          </w:tcPr>
          <w:p w14:paraId="3D2707B7" w14:textId="1938A166" w:rsidR="002B49E8" w:rsidRPr="007D3CC7" w:rsidRDefault="002B49E8" w:rsidP="0000351A">
            <w:r w:rsidRPr="007D3CC7">
              <w:t>age</w:t>
            </w:r>
          </w:p>
        </w:tc>
        <w:tc>
          <w:tcPr>
            <w:tcW w:w="1261" w:type="dxa"/>
          </w:tcPr>
          <w:p w14:paraId="1D5FCB07" w14:textId="63F48830" w:rsidR="002B49E8" w:rsidRPr="007D3CC7" w:rsidRDefault="002B49E8" w:rsidP="0000351A">
            <w:r w:rsidRPr="007D3CC7">
              <w:t>int</w:t>
            </w:r>
          </w:p>
        </w:tc>
        <w:tc>
          <w:tcPr>
            <w:tcW w:w="1231" w:type="dxa"/>
          </w:tcPr>
          <w:p w14:paraId="7EFC9352" w14:textId="77777777" w:rsidR="002B49E8" w:rsidRPr="007D3CC7" w:rsidRDefault="002B49E8" w:rsidP="0000351A"/>
        </w:tc>
        <w:tc>
          <w:tcPr>
            <w:tcW w:w="1240" w:type="dxa"/>
          </w:tcPr>
          <w:p w14:paraId="3AACB171" w14:textId="77777777" w:rsidR="002B49E8" w:rsidRPr="007D3CC7" w:rsidRDefault="002B49E8" w:rsidP="0000351A"/>
        </w:tc>
        <w:tc>
          <w:tcPr>
            <w:tcW w:w="1216" w:type="dxa"/>
          </w:tcPr>
          <w:p w14:paraId="0E20113F" w14:textId="77777777" w:rsidR="002B49E8" w:rsidRPr="007D3CC7" w:rsidRDefault="002B49E8" w:rsidP="0000351A"/>
        </w:tc>
        <w:tc>
          <w:tcPr>
            <w:tcW w:w="1333" w:type="dxa"/>
          </w:tcPr>
          <w:p w14:paraId="7F426584" w14:textId="27647345" w:rsidR="002B49E8" w:rsidRPr="007D3CC7" w:rsidRDefault="002B49E8" w:rsidP="0000351A">
            <w:pPr>
              <w:rPr>
                <w:cs/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ອາຍຸ</w:t>
            </w:r>
          </w:p>
        </w:tc>
        <w:tc>
          <w:tcPr>
            <w:tcW w:w="1319" w:type="dxa"/>
          </w:tcPr>
          <w:p w14:paraId="313D6BAB" w14:textId="77777777" w:rsidR="002B49E8" w:rsidRPr="007D3CC7" w:rsidRDefault="002B49E8" w:rsidP="0000351A"/>
        </w:tc>
      </w:tr>
      <w:tr w:rsidR="007D3CC7" w:rsidRPr="007D3CC7" w14:paraId="26091FA9" w14:textId="77777777" w:rsidTr="002B49E8">
        <w:tc>
          <w:tcPr>
            <w:tcW w:w="1416" w:type="dxa"/>
          </w:tcPr>
          <w:p w14:paraId="6D72AC47" w14:textId="70C4DF99" w:rsidR="0000351A" w:rsidRPr="007D3CC7" w:rsidRDefault="001C74C1" w:rsidP="0000351A">
            <w:r w:rsidRPr="007D3CC7">
              <w:t>village</w:t>
            </w:r>
          </w:p>
        </w:tc>
        <w:tc>
          <w:tcPr>
            <w:tcW w:w="1261" w:type="dxa"/>
          </w:tcPr>
          <w:p w14:paraId="634820D1" w14:textId="72F50DA9" w:rsidR="0000351A" w:rsidRPr="007D3CC7" w:rsidRDefault="001C74C1" w:rsidP="0000351A">
            <w:r w:rsidRPr="007D3CC7">
              <w:t>nvarchar</w:t>
            </w:r>
          </w:p>
        </w:tc>
        <w:tc>
          <w:tcPr>
            <w:tcW w:w="1231" w:type="dxa"/>
          </w:tcPr>
          <w:p w14:paraId="611FEA09" w14:textId="437FC0E0" w:rsidR="0000351A" w:rsidRPr="007D3CC7" w:rsidRDefault="001C74C1" w:rsidP="0000351A">
            <w:r w:rsidRPr="007D3CC7">
              <w:t>50</w:t>
            </w:r>
          </w:p>
        </w:tc>
        <w:tc>
          <w:tcPr>
            <w:tcW w:w="1240" w:type="dxa"/>
          </w:tcPr>
          <w:p w14:paraId="20623BA1" w14:textId="77777777" w:rsidR="0000351A" w:rsidRPr="007D3CC7" w:rsidRDefault="0000351A" w:rsidP="0000351A"/>
        </w:tc>
        <w:tc>
          <w:tcPr>
            <w:tcW w:w="1216" w:type="dxa"/>
          </w:tcPr>
          <w:p w14:paraId="73965997" w14:textId="77777777" w:rsidR="0000351A" w:rsidRPr="007D3CC7" w:rsidRDefault="0000351A" w:rsidP="0000351A"/>
        </w:tc>
        <w:tc>
          <w:tcPr>
            <w:tcW w:w="1333" w:type="dxa"/>
          </w:tcPr>
          <w:p w14:paraId="69F7E858" w14:textId="655A18AF" w:rsidR="0000351A" w:rsidRPr="007D3CC7" w:rsidRDefault="0000351A" w:rsidP="0000351A">
            <w:pPr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ບ້ານ</w:t>
            </w:r>
          </w:p>
        </w:tc>
        <w:tc>
          <w:tcPr>
            <w:tcW w:w="1319" w:type="dxa"/>
          </w:tcPr>
          <w:p w14:paraId="669966C9" w14:textId="77777777" w:rsidR="0000351A" w:rsidRPr="007D3CC7" w:rsidRDefault="0000351A" w:rsidP="0000351A"/>
        </w:tc>
      </w:tr>
      <w:tr w:rsidR="007D3CC7" w:rsidRPr="007D3CC7" w14:paraId="315C6126" w14:textId="77777777" w:rsidTr="002B49E8">
        <w:tc>
          <w:tcPr>
            <w:tcW w:w="1416" w:type="dxa"/>
          </w:tcPr>
          <w:p w14:paraId="7E1AD3DD" w14:textId="1E1CA5E6" w:rsidR="0000351A" w:rsidRPr="007D3CC7" w:rsidRDefault="001C74C1" w:rsidP="0000351A">
            <w:r w:rsidRPr="007D3CC7">
              <w:t>district</w:t>
            </w:r>
          </w:p>
        </w:tc>
        <w:tc>
          <w:tcPr>
            <w:tcW w:w="1261" w:type="dxa"/>
          </w:tcPr>
          <w:p w14:paraId="663EAF9B" w14:textId="1C6D14F1" w:rsidR="0000351A" w:rsidRPr="007D3CC7" w:rsidRDefault="001C74C1" w:rsidP="0000351A">
            <w:r w:rsidRPr="007D3CC7">
              <w:t>nvarchar</w:t>
            </w:r>
          </w:p>
        </w:tc>
        <w:tc>
          <w:tcPr>
            <w:tcW w:w="1231" w:type="dxa"/>
          </w:tcPr>
          <w:p w14:paraId="0DE3C3EC" w14:textId="6CBCA75A" w:rsidR="0000351A" w:rsidRPr="007D3CC7" w:rsidRDefault="001C74C1" w:rsidP="0000351A">
            <w:r w:rsidRPr="007D3CC7">
              <w:t>50</w:t>
            </w:r>
          </w:p>
        </w:tc>
        <w:tc>
          <w:tcPr>
            <w:tcW w:w="1240" w:type="dxa"/>
          </w:tcPr>
          <w:p w14:paraId="75DFFCD0" w14:textId="77777777" w:rsidR="0000351A" w:rsidRPr="007D3CC7" w:rsidRDefault="0000351A" w:rsidP="0000351A"/>
        </w:tc>
        <w:tc>
          <w:tcPr>
            <w:tcW w:w="1216" w:type="dxa"/>
          </w:tcPr>
          <w:p w14:paraId="2CF2ADBA" w14:textId="77777777" w:rsidR="0000351A" w:rsidRPr="007D3CC7" w:rsidRDefault="0000351A" w:rsidP="0000351A"/>
        </w:tc>
        <w:tc>
          <w:tcPr>
            <w:tcW w:w="1333" w:type="dxa"/>
          </w:tcPr>
          <w:p w14:paraId="74FF7D47" w14:textId="269B6FEE" w:rsidR="0000351A" w:rsidRPr="007D3CC7" w:rsidRDefault="0000351A" w:rsidP="0000351A">
            <w:pPr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ເມືອງ</w:t>
            </w:r>
          </w:p>
        </w:tc>
        <w:tc>
          <w:tcPr>
            <w:tcW w:w="1319" w:type="dxa"/>
          </w:tcPr>
          <w:p w14:paraId="0875FC4A" w14:textId="77777777" w:rsidR="0000351A" w:rsidRPr="007D3CC7" w:rsidRDefault="0000351A" w:rsidP="0000351A"/>
        </w:tc>
      </w:tr>
      <w:tr w:rsidR="007D3CC7" w:rsidRPr="007D3CC7" w14:paraId="2D2806C8" w14:textId="77777777" w:rsidTr="002B49E8">
        <w:tc>
          <w:tcPr>
            <w:tcW w:w="1416" w:type="dxa"/>
          </w:tcPr>
          <w:p w14:paraId="4037F72C" w14:textId="44351D2F" w:rsidR="0000351A" w:rsidRPr="007D3CC7" w:rsidRDefault="001C74C1" w:rsidP="0000351A">
            <w:r w:rsidRPr="007D3CC7">
              <w:t>province</w:t>
            </w:r>
          </w:p>
        </w:tc>
        <w:tc>
          <w:tcPr>
            <w:tcW w:w="1261" w:type="dxa"/>
          </w:tcPr>
          <w:p w14:paraId="3E12240F" w14:textId="44AD6FB6" w:rsidR="0000351A" w:rsidRPr="007D3CC7" w:rsidRDefault="001C74C1" w:rsidP="0000351A">
            <w:r w:rsidRPr="007D3CC7">
              <w:t>nvarchar</w:t>
            </w:r>
          </w:p>
        </w:tc>
        <w:tc>
          <w:tcPr>
            <w:tcW w:w="1231" w:type="dxa"/>
          </w:tcPr>
          <w:p w14:paraId="58FE1B74" w14:textId="365588FA" w:rsidR="0000351A" w:rsidRPr="007D3CC7" w:rsidRDefault="001C74C1" w:rsidP="0000351A">
            <w:r w:rsidRPr="007D3CC7">
              <w:t>50</w:t>
            </w:r>
          </w:p>
        </w:tc>
        <w:tc>
          <w:tcPr>
            <w:tcW w:w="1240" w:type="dxa"/>
          </w:tcPr>
          <w:p w14:paraId="27702056" w14:textId="77777777" w:rsidR="0000351A" w:rsidRPr="007D3CC7" w:rsidRDefault="0000351A" w:rsidP="0000351A"/>
        </w:tc>
        <w:tc>
          <w:tcPr>
            <w:tcW w:w="1216" w:type="dxa"/>
          </w:tcPr>
          <w:p w14:paraId="13954C00" w14:textId="77777777" w:rsidR="0000351A" w:rsidRPr="007D3CC7" w:rsidRDefault="0000351A" w:rsidP="0000351A"/>
        </w:tc>
        <w:tc>
          <w:tcPr>
            <w:tcW w:w="1333" w:type="dxa"/>
          </w:tcPr>
          <w:p w14:paraId="61915DC9" w14:textId="7B3C4A50" w:rsidR="0000351A" w:rsidRPr="007D3CC7" w:rsidRDefault="0000351A" w:rsidP="0000351A">
            <w:pPr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ແຂວງ</w:t>
            </w:r>
          </w:p>
        </w:tc>
        <w:tc>
          <w:tcPr>
            <w:tcW w:w="1319" w:type="dxa"/>
          </w:tcPr>
          <w:p w14:paraId="20C7D44B" w14:textId="77777777" w:rsidR="0000351A" w:rsidRPr="007D3CC7" w:rsidRDefault="0000351A" w:rsidP="0000351A"/>
        </w:tc>
      </w:tr>
      <w:tr w:rsidR="0000351A" w:rsidRPr="007D3CC7" w14:paraId="1BF24E3E" w14:textId="77777777" w:rsidTr="002B49E8">
        <w:tc>
          <w:tcPr>
            <w:tcW w:w="1416" w:type="dxa"/>
          </w:tcPr>
          <w:p w14:paraId="06399FDE" w14:textId="3744D465" w:rsidR="0000351A" w:rsidRPr="007D3CC7" w:rsidRDefault="001C74C1" w:rsidP="0000351A">
            <w:proofErr w:type="spellStart"/>
            <w:r w:rsidRPr="007D3CC7">
              <w:t>tel</w:t>
            </w:r>
            <w:proofErr w:type="spellEnd"/>
          </w:p>
        </w:tc>
        <w:tc>
          <w:tcPr>
            <w:tcW w:w="1261" w:type="dxa"/>
          </w:tcPr>
          <w:p w14:paraId="6BB6B564" w14:textId="4F391B6B" w:rsidR="0000351A" w:rsidRPr="007D3CC7" w:rsidRDefault="001C74C1" w:rsidP="0000351A">
            <w:r w:rsidRPr="007D3CC7">
              <w:t>char</w:t>
            </w:r>
          </w:p>
        </w:tc>
        <w:tc>
          <w:tcPr>
            <w:tcW w:w="1231" w:type="dxa"/>
          </w:tcPr>
          <w:p w14:paraId="5B59A630" w14:textId="40957DAD" w:rsidR="0000351A" w:rsidRPr="007D3CC7" w:rsidRDefault="001C74C1" w:rsidP="0000351A">
            <w:r w:rsidRPr="007D3CC7">
              <w:t>20</w:t>
            </w:r>
          </w:p>
        </w:tc>
        <w:tc>
          <w:tcPr>
            <w:tcW w:w="1240" w:type="dxa"/>
          </w:tcPr>
          <w:p w14:paraId="19497467" w14:textId="77777777" w:rsidR="0000351A" w:rsidRPr="007D3CC7" w:rsidRDefault="0000351A" w:rsidP="0000351A"/>
        </w:tc>
        <w:tc>
          <w:tcPr>
            <w:tcW w:w="1216" w:type="dxa"/>
          </w:tcPr>
          <w:p w14:paraId="32035BA6" w14:textId="77777777" w:rsidR="0000351A" w:rsidRPr="007D3CC7" w:rsidRDefault="0000351A" w:rsidP="0000351A"/>
        </w:tc>
        <w:tc>
          <w:tcPr>
            <w:tcW w:w="1333" w:type="dxa"/>
          </w:tcPr>
          <w:p w14:paraId="45DFCD0A" w14:textId="1D5D4EFC" w:rsidR="0000351A" w:rsidRPr="007D3CC7" w:rsidRDefault="0000351A" w:rsidP="0000351A">
            <w:pPr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ເບີໂທ</w:t>
            </w:r>
          </w:p>
        </w:tc>
        <w:tc>
          <w:tcPr>
            <w:tcW w:w="1319" w:type="dxa"/>
          </w:tcPr>
          <w:p w14:paraId="35C9DB64" w14:textId="77777777" w:rsidR="0000351A" w:rsidRPr="007D3CC7" w:rsidRDefault="0000351A" w:rsidP="0000351A"/>
        </w:tc>
      </w:tr>
    </w:tbl>
    <w:p w14:paraId="4C85FBD6" w14:textId="77777777" w:rsidR="00C8372E" w:rsidRPr="007D3CC7" w:rsidDel="009E48F5" w:rsidRDefault="00C8372E" w:rsidP="00C8372E">
      <w:pPr>
        <w:rPr>
          <w:del w:id="1" w:author="Chanden Teath" w:date="2024-07-01T15:58:00Z"/>
          <w:lang w:bidi="lo-LA"/>
        </w:rPr>
      </w:pPr>
    </w:p>
    <w:p w14:paraId="40EF85A4" w14:textId="77777777" w:rsidR="00725EB1" w:rsidRPr="007D3CC7" w:rsidRDefault="00725EB1" w:rsidP="00C8372E">
      <w:pPr>
        <w:rPr>
          <w:lang w:bidi="lo-LA"/>
        </w:rPr>
      </w:pPr>
    </w:p>
    <w:p w14:paraId="4C281113" w14:textId="13E13CD4" w:rsidR="00C8372E" w:rsidRPr="007D3CC7" w:rsidRDefault="00C8372E" w:rsidP="00C8372E">
      <w:pPr>
        <w:rPr>
          <w:lang w:bidi="lo-LA"/>
        </w:rPr>
      </w:pPr>
      <w:r w:rsidRPr="007D3CC7">
        <w:rPr>
          <w:rFonts w:hint="cs"/>
          <w:cs/>
          <w:lang w:bidi="lo-LA"/>
        </w:rPr>
        <w:t>ຕາຕະລາງຂໍ້ມູນ</w:t>
      </w:r>
      <w:r w:rsidR="000C6418" w:rsidRPr="007D3CC7">
        <w:rPr>
          <w:rFonts w:hint="cs"/>
          <w:cs/>
          <w:lang w:bidi="lo-LA"/>
        </w:rPr>
        <w:t xml:space="preserve"> </w:t>
      </w:r>
      <w:r w:rsidR="00F14C36" w:rsidRPr="007D3CC7">
        <w:rPr>
          <w:rFonts w:hint="cs"/>
          <w:cs/>
          <w:lang w:bidi="lo-LA"/>
        </w:rPr>
        <w:t>ສັ່ງຊື້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0"/>
        <w:gridCol w:w="1223"/>
        <w:gridCol w:w="1090"/>
        <w:gridCol w:w="1110"/>
        <w:gridCol w:w="1054"/>
        <w:gridCol w:w="1329"/>
        <w:gridCol w:w="1550"/>
      </w:tblGrid>
      <w:tr w:rsidR="007D3CC7" w:rsidRPr="007D3CC7" w14:paraId="29A56C56" w14:textId="77777777" w:rsidTr="000C6418">
        <w:tc>
          <w:tcPr>
            <w:tcW w:w="1660" w:type="dxa"/>
          </w:tcPr>
          <w:p w14:paraId="7E255846" w14:textId="77777777" w:rsidR="00C8372E" w:rsidRPr="007D3CC7" w:rsidRDefault="00C8372E" w:rsidP="00DA4BC5">
            <w:pPr>
              <w:jc w:val="center"/>
              <w:rPr>
                <w:lang w:bidi="lo-LA"/>
              </w:rPr>
            </w:pPr>
            <w:bookmarkStart w:id="2" w:name="_Hlk170741684"/>
            <w:r w:rsidRPr="007D3CC7">
              <w:rPr>
                <w:lang w:bidi="lo-LA"/>
              </w:rPr>
              <w:t>Field names</w:t>
            </w:r>
          </w:p>
          <w:p w14:paraId="79B87674" w14:textId="77777777" w:rsidR="00C8372E" w:rsidRPr="007D3CC7" w:rsidRDefault="00C8372E" w:rsidP="00DA4BC5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ຊື່ຖັນ</w:t>
            </w:r>
          </w:p>
        </w:tc>
        <w:tc>
          <w:tcPr>
            <w:tcW w:w="1223" w:type="dxa"/>
          </w:tcPr>
          <w:p w14:paraId="34A53840" w14:textId="7CF43FD3" w:rsidR="00C8372E" w:rsidRPr="007D3CC7" w:rsidRDefault="002B49E8" w:rsidP="00DA4BC5">
            <w:pPr>
              <w:jc w:val="center"/>
            </w:pPr>
            <w:r w:rsidRPr="007D3CC7">
              <w:t>da</w:t>
            </w:r>
            <w:r w:rsidR="00C8372E" w:rsidRPr="007D3CC7">
              <w:t>ta type</w:t>
            </w:r>
          </w:p>
          <w:p w14:paraId="416BCFAF" w14:textId="77777777" w:rsidR="00C8372E" w:rsidRPr="007D3CC7" w:rsidRDefault="00C8372E" w:rsidP="00DA4BC5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ຊະນິດຂໍ້ມູນ</w:t>
            </w:r>
          </w:p>
        </w:tc>
        <w:tc>
          <w:tcPr>
            <w:tcW w:w="1090" w:type="dxa"/>
          </w:tcPr>
          <w:p w14:paraId="600B3DA5" w14:textId="77777777" w:rsidR="00C8372E" w:rsidRPr="007D3CC7" w:rsidRDefault="00C8372E" w:rsidP="00DA4BC5">
            <w:pPr>
              <w:jc w:val="center"/>
            </w:pPr>
            <w:r w:rsidRPr="007D3CC7">
              <w:t>Field Size</w:t>
            </w:r>
          </w:p>
          <w:p w14:paraId="2A48D150" w14:textId="77777777" w:rsidR="00C8372E" w:rsidRPr="007D3CC7" w:rsidRDefault="00C8372E" w:rsidP="00DA4BC5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ຂະໜາດ</w:t>
            </w:r>
          </w:p>
        </w:tc>
        <w:tc>
          <w:tcPr>
            <w:tcW w:w="1110" w:type="dxa"/>
          </w:tcPr>
          <w:p w14:paraId="4692B2E5" w14:textId="77777777" w:rsidR="00C8372E" w:rsidRPr="007D3CC7" w:rsidRDefault="00C8372E" w:rsidP="00DA4BC5">
            <w:pPr>
              <w:jc w:val="center"/>
            </w:pPr>
            <w:r w:rsidRPr="007D3CC7">
              <w:t>Allow Null</w:t>
            </w:r>
          </w:p>
          <w:p w14:paraId="04E5C3F3" w14:textId="77777777" w:rsidR="00C8372E" w:rsidRPr="007D3CC7" w:rsidRDefault="00C8372E" w:rsidP="00DA4BC5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ຄ່າວ່າງເປົ່າ</w:t>
            </w:r>
          </w:p>
        </w:tc>
        <w:tc>
          <w:tcPr>
            <w:tcW w:w="1054" w:type="dxa"/>
          </w:tcPr>
          <w:p w14:paraId="7D9B0310" w14:textId="77777777" w:rsidR="00C8372E" w:rsidRPr="007D3CC7" w:rsidRDefault="00C8372E" w:rsidP="00DA4BC5">
            <w:pPr>
              <w:jc w:val="center"/>
            </w:pPr>
            <w:r w:rsidRPr="007D3CC7">
              <w:t>Key</w:t>
            </w:r>
          </w:p>
          <w:p w14:paraId="3ED16916" w14:textId="77777777" w:rsidR="00C8372E" w:rsidRPr="007D3CC7" w:rsidRDefault="00C8372E" w:rsidP="00DA4BC5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ຄຣີ</w:t>
            </w:r>
          </w:p>
        </w:tc>
        <w:tc>
          <w:tcPr>
            <w:tcW w:w="1329" w:type="dxa"/>
          </w:tcPr>
          <w:p w14:paraId="02B9369B" w14:textId="77777777" w:rsidR="00C8372E" w:rsidRPr="007D3CC7" w:rsidRDefault="00C8372E" w:rsidP="00DA4BC5">
            <w:pPr>
              <w:jc w:val="center"/>
            </w:pPr>
            <w:r w:rsidRPr="007D3CC7">
              <w:t>Description</w:t>
            </w:r>
          </w:p>
          <w:p w14:paraId="167081F9" w14:textId="77777777" w:rsidR="00C8372E" w:rsidRPr="007D3CC7" w:rsidRDefault="00C8372E" w:rsidP="00DA4BC5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ຄວາມໝາຍ</w:t>
            </w:r>
          </w:p>
        </w:tc>
        <w:tc>
          <w:tcPr>
            <w:tcW w:w="1550" w:type="dxa"/>
          </w:tcPr>
          <w:p w14:paraId="7536E0A2" w14:textId="77777777" w:rsidR="00C8372E" w:rsidRPr="007D3CC7" w:rsidRDefault="00C8372E" w:rsidP="00DA4BC5">
            <w:pPr>
              <w:jc w:val="center"/>
            </w:pPr>
            <w:r w:rsidRPr="007D3CC7">
              <w:t>Reference</w:t>
            </w:r>
          </w:p>
          <w:p w14:paraId="55549A04" w14:textId="77777777" w:rsidR="00C8372E" w:rsidRPr="007D3CC7" w:rsidRDefault="00C8372E" w:rsidP="00DA4BC5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ຕາຕະລາງອ້າງອິງ</w:t>
            </w:r>
          </w:p>
        </w:tc>
      </w:tr>
      <w:tr w:rsidR="007D3CC7" w:rsidRPr="007D3CC7" w14:paraId="6AB62196" w14:textId="77777777" w:rsidTr="000C6418">
        <w:tc>
          <w:tcPr>
            <w:tcW w:w="1660" w:type="dxa"/>
          </w:tcPr>
          <w:p w14:paraId="4A39F3C3" w14:textId="13EE2270" w:rsidR="00C8372E" w:rsidRPr="007D3CC7" w:rsidRDefault="007D3CC7" w:rsidP="00DA4BC5">
            <w:r>
              <w:t>orderid</w:t>
            </w:r>
          </w:p>
        </w:tc>
        <w:tc>
          <w:tcPr>
            <w:tcW w:w="1223" w:type="dxa"/>
          </w:tcPr>
          <w:p w14:paraId="2C49557C" w14:textId="4D830CCC" w:rsidR="00C8372E" w:rsidRPr="007D3CC7" w:rsidRDefault="00ED2F40" w:rsidP="00DA4BC5">
            <w:r w:rsidRPr="007D3CC7">
              <w:t>Int</w:t>
            </w:r>
          </w:p>
        </w:tc>
        <w:tc>
          <w:tcPr>
            <w:tcW w:w="1090" w:type="dxa"/>
          </w:tcPr>
          <w:p w14:paraId="14614121" w14:textId="77777777" w:rsidR="00C8372E" w:rsidRPr="007D3CC7" w:rsidRDefault="00C8372E" w:rsidP="00DA4BC5"/>
        </w:tc>
        <w:tc>
          <w:tcPr>
            <w:tcW w:w="1110" w:type="dxa"/>
          </w:tcPr>
          <w:p w14:paraId="720C429C" w14:textId="77777777" w:rsidR="00C8372E" w:rsidRPr="007D3CC7" w:rsidRDefault="00C8372E" w:rsidP="00DA4BC5"/>
        </w:tc>
        <w:tc>
          <w:tcPr>
            <w:tcW w:w="1054" w:type="dxa"/>
          </w:tcPr>
          <w:p w14:paraId="5B6460A4" w14:textId="6ED84FBC" w:rsidR="00C8372E" w:rsidRPr="007D3CC7" w:rsidRDefault="00486F04" w:rsidP="00DA4BC5">
            <w:r w:rsidRPr="007D3CC7">
              <w:t>PK</w:t>
            </w:r>
          </w:p>
        </w:tc>
        <w:tc>
          <w:tcPr>
            <w:tcW w:w="1329" w:type="dxa"/>
          </w:tcPr>
          <w:p w14:paraId="34DC6B17" w14:textId="38495E63" w:rsidR="00C8372E" w:rsidRPr="007D3CC7" w:rsidRDefault="003D56B1" w:rsidP="00DA4BC5">
            <w:pPr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ລະຫັດການສັ່ງຊື້</w:t>
            </w:r>
          </w:p>
        </w:tc>
        <w:tc>
          <w:tcPr>
            <w:tcW w:w="1550" w:type="dxa"/>
          </w:tcPr>
          <w:p w14:paraId="07052055" w14:textId="77777777" w:rsidR="00C8372E" w:rsidRPr="007D3CC7" w:rsidRDefault="00C8372E" w:rsidP="00DA4BC5"/>
        </w:tc>
      </w:tr>
      <w:tr w:rsidR="007D3CC7" w:rsidRPr="007D3CC7" w14:paraId="40714B28" w14:textId="77777777" w:rsidTr="000C6418">
        <w:tc>
          <w:tcPr>
            <w:tcW w:w="1660" w:type="dxa"/>
          </w:tcPr>
          <w:p w14:paraId="683366FC" w14:textId="770FD9F2" w:rsidR="00C8372E" w:rsidRPr="007D3CC7" w:rsidRDefault="00ED2F40" w:rsidP="00DA4BC5">
            <w:r w:rsidRPr="007D3CC7">
              <w:t xml:space="preserve"> </w:t>
            </w:r>
            <w:r w:rsidR="001828C3" w:rsidRPr="007D3CC7">
              <w:t>dateorder</w:t>
            </w:r>
          </w:p>
        </w:tc>
        <w:tc>
          <w:tcPr>
            <w:tcW w:w="1223" w:type="dxa"/>
          </w:tcPr>
          <w:p w14:paraId="1702B62E" w14:textId="7EB80808" w:rsidR="00C8372E" w:rsidRPr="007D3CC7" w:rsidRDefault="001828C3" w:rsidP="00DA4BC5">
            <w:r w:rsidRPr="007D3CC7">
              <w:t>Date</w:t>
            </w:r>
          </w:p>
        </w:tc>
        <w:tc>
          <w:tcPr>
            <w:tcW w:w="1090" w:type="dxa"/>
          </w:tcPr>
          <w:p w14:paraId="5E13B403" w14:textId="77777777" w:rsidR="00C8372E" w:rsidRPr="007D3CC7" w:rsidRDefault="00C8372E" w:rsidP="00DA4BC5"/>
        </w:tc>
        <w:tc>
          <w:tcPr>
            <w:tcW w:w="1110" w:type="dxa"/>
          </w:tcPr>
          <w:p w14:paraId="34EDC4DC" w14:textId="77777777" w:rsidR="00C8372E" w:rsidRPr="007D3CC7" w:rsidRDefault="00C8372E" w:rsidP="00DA4BC5"/>
        </w:tc>
        <w:tc>
          <w:tcPr>
            <w:tcW w:w="1054" w:type="dxa"/>
          </w:tcPr>
          <w:p w14:paraId="20A609BC" w14:textId="77777777" w:rsidR="00C8372E" w:rsidRPr="007D3CC7" w:rsidRDefault="00C8372E" w:rsidP="00DA4BC5"/>
        </w:tc>
        <w:tc>
          <w:tcPr>
            <w:tcW w:w="1329" w:type="dxa"/>
          </w:tcPr>
          <w:p w14:paraId="1CD034A9" w14:textId="2C556589" w:rsidR="00C8372E" w:rsidRPr="007D3CC7" w:rsidRDefault="003D56B1" w:rsidP="00DA4BC5">
            <w:pPr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ວັນທີເດືອນປີທີ່ສັ່ງຊື້</w:t>
            </w:r>
          </w:p>
        </w:tc>
        <w:tc>
          <w:tcPr>
            <w:tcW w:w="1550" w:type="dxa"/>
          </w:tcPr>
          <w:p w14:paraId="7A80F62E" w14:textId="77777777" w:rsidR="00C8372E" w:rsidRPr="007D3CC7" w:rsidRDefault="00C8372E" w:rsidP="00DA4BC5"/>
        </w:tc>
      </w:tr>
      <w:tr w:rsidR="007D3CC7" w:rsidRPr="007D3CC7" w14:paraId="023416FF" w14:textId="77777777" w:rsidTr="000C6418">
        <w:tc>
          <w:tcPr>
            <w:tcW w:w="1660" w:type="dxa"/>
          </w:tcPr>
          <w:p w14:paraId="5B3F62DE" w14:textId="4918CA44" w:rsidR="002B49E8" w:rsidRPr="007D3CC7" w:rsidRDefault="007D3CC7" w:rsidP="00DA4BC5">
            <w:proofErr w:type="spellStart"/>
            <w:r>
              <w:t>e</w:t>
            </w:r>
            <w:r w:rsidR="002B49E8" w:rsidRPr="007D3CC7">
              <w:t>mid</w:t>
            </w:r>
            <w:proofErr w:type="spellEnd"/>
          </w:p>
        </w:tc>
        <w:tc>
          <w:tcPr>
            <w:tcW w:w="1223" w:type="dxa"/>
          </w:tcPr>
          <w:p w14:paraId="29C0D4E3" w14:textId="7F0CEB0C" w:rsidR="002B49E8" w:rsidRPr="007D3CC7" w:rsidRDefault="002B49E8" w:rsidP="00DA4BC5">
            <w:r w:rsidRPr="007D3CC7">
              <w:t>int</w:t>
            </w:r>
          </w:p>
        </w:tc>
        <w:tc>
          <w:tcPr>
            <w:tcW w:w="1090" w:type="dxa"/>
          </w:tcPr>
          <w:p w14:paraId="65B3D411" w14:textId="77777777" w:rsidR="002B49E8" w:rsidRPr="007D3CC7" w:rsidRDefault="002B49E8" w:rsidP="00DA4BC5"/>
        </w:tc>
        <w:tc>
          <w:tcPr>
            <w:tcW w:w="1110" w:type="dxa"/>
          </w:tcPr>
          <w:p w14:paraId="3EDB7495" w14:textId="77777777" w:rsidR="002B49E8" w:rsidRPr="007D3CC7" w:rsidRDefault="002B49E8" w:rsidP="00DA4BC5"/>
        </w:tc>
        <w:tc>
          <w:tcPr>
            <w:tcW w:w="1054" w:type="dxa"/>
          </w:tcPr>
          <w:p w14:paraId="04143AE5" w14:textId="43A72B74" w:rsidR="002B49E8" w:rsidRPr="007D3CC7" w:rsidRDefault="002B49E8" w:rsidP="00DA4BC5">
            <w:r w:rsidRPr="007D3CC7">
              <w:t>FK</w:t>
            </w:r>
          </w:p>
        </w:tc>
        <w:tc>
          <w:tcPr>
            <w:tcW w:w="1329" w:type="dxa"/>
          </w:tcPr>
          <w:p w14:paraId="1724109A" w14:textId="5A007B31" w:rsidR="002B49E8" w:rsidRPr="007D3CC7" w:rsidRDefault="002B49E8" w:rsidP="00DA4BC5">
            <w:pPr>
              <w:rPr>
                <w:cs/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ລະຫັດພະນັກງານ</w:t>
            </w:r>
          </w:p>
        </w:tc>
        <w:tc>
          <w:tcPr>
            <w:tcW w:w="1550" w:type="dxa"/>
          </w:tcPr>
          <w:p w14:paraId="5D9D9A44" w14:textId="2B5FB618" w:rsidR="002B49E8" w:rsidRPr="007D3CC7" w:rsidRDefault="002B49E8" w:rsidP="00DA4BC5">
            <w:proofErr w:type="spellStart"/>
            <w:r w:rsidRPr="007D3CC7">
              <w:t>tbemployee</w:t>
            </w:r>
            <w:proofErr w:type="spellEnd"/>
          </w:p>
        </w:tc>
      </w:tr>
      <w:tr w:rsidR="007D3CC7" w:rsidRPr="007D3CC7" w14:paraId="44441E1F" w14:textId="77777777" w:rsidTr="000C6418">
        <w:tc>
          <w:tcPr>
            <w:tcW w:w="1660" w:type="dxa"/>
          </w:tcPr>
          <w:p w14:paraId="5BDE339F" w14:textId="571465DF" w:rsidR="00F14C36" w:rsidRPr="007D3CC7" w:rsidRDefault="001828C3" w:rsidP="00DA4BC5">
            <w:r w:rsidRPr="007D3CC7">
              <w:t xml:space="preserve"> </w:t>
            </w:r>
            <w:proofErr w:type="spellStart"/>
            <w:r w:rsidR="007D3CC7">
              <w:t>Sup</w:t>
            </w:r>
            <w:r w:rsidRPr="007D3CC7">
              <w:t>id</w:t>
            </w:r>
            <w:proofErr w:type="spellEnd"/>
          </w:p>
        </w:tc>
        <w:tc>
          <w:tcPr>
            <w:tcW w:w="1223" w:type="dxa"/>
          </w:tcPr>
          <w:p w14:paraId="766F5172" w14:textId="6AB38743" w:rsidR="00F14C36" w:rsidRPr="007D3CC7" w:rsidRDefault="001828C3" w:rsidP="00DA4BC5">
            <w:r w:rsidRPr="007D3CC7">
              <w:t>int</w:t>
            </w:r>
          </w:p>
        </w:tc>
        <w:tc>
          <w:tcPr>
            <w:tcW w:w="1090" w:type="dxa"/>
          </w:tcPr>
          <w:p w14:paraId="279477D4" w14:textId="77777777" w:rsidR="00F14C36" w:rsidRPr="007D3CC7" w:rsidRDefault="00F14C36" w:rsidP="00DA4BC5"/>
        </w:tc>
        <w:tc>
          <w:tcPr>
            <w:tcW w:w="1110" w:type="dxa"/>
          </w:tcPr>
          <w:p w14:paraId="05C5CBC6" w14:textId="77777777" w:rsidR="00F14C36" w:rsidRPr="007D3CC7" w:rsidRDefault="00F14C36" w:rsidP="00DA4BC5"/>
        </w:tc>
        <w:tc>
          <w:tcPr>
            <w:tcW w:w="1054" w:type="dxa"/>
          </w:tcPr>
          <w:p w14:paraId="1027108C" w14:textId="3F16D6A5" w:rsidR="00F14C36" w:rsidRPr="007D3CC7" w:rsidRDefault="00486F04" w:rsidP="00DA4BC5">
            <w:r w:rsidRPr="007D3CC7">
              <w:t>FK</w:t>
            </w:r>
          </w:p>
        </w:tc>
        <w:tc>
          <w:tcPr>
            <w:tcW w:w="1329" w:type="dxa"/>
          </w:tcPr>
          <w:p w14:paraId="45B28561" w14:textId="015517C4" w:rsidR="00F14C36" w:rsidRPr="007D3CC7" w:rsidRDefault="003D56B1" w:rsidP="00DA4BC5">
            <w:pPr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ລະຫັດຜູ້ສະໜອງ</w:t>
            </w:r>
          </w:p>
        </w:tc>
        <w:tc>
          <w:tcPr>
            <w:tcW w:w="1550" w:type="dxa"/>
          </w:tcPr>
          <w:p w14:paraId="6CB3AEC1" w14:textId="190D9554" w:rsidR="00F14C36" w:rsidRPr="007D3CC7" w:rsidRDefault="007C2040" w:rsidP="00DA4BC5">
            <w:r w:rsidRPr="007D3CC7">
              <w:t>Tbsupplier</w:t>
            </w:r>
          </w:p>
        </w:tc>
      </w:tr>
      <w:tr w:rsidR="007D3CC7" w:rsidRPr="007D3CC7" w14:paraId="6DC0B496" w14:textId="77777777" w:rsidTr="000C6418">
        <w:tc>
          <w:tcPr>
            <w:tcW w:w="1660" w:type="dxa"/>
          </w:tcPr>
          <w:p w14:paraId="0DBF19B0" w14:textId="60E74303" w:rsidR="00F14C36" w:rsidRPr="007D3CC7" w:rsidRDefault="00BA496E" w:rsidP="00DA4BC5">
            <w:proofErr w:type="spellStart"/>
            <w:r w:rsidRPr="007D3CC7">
              <w:t>P</w:t>
            </w:r>
            <w:r w:rsidR="001828C3" w:rsidRPr="007D3CC7">
              <w:t>roid</w:t>
            </w:r>
            <w:proofErr w:type="spellEnd"/>
          </w:p>
        </w:tc>
        <w:tc>
          <w:tcPr>
            <w:tcW w:w="1223" w:type="dxa"/>
          </w:tcPr>
          <w:p w14:paraId="77493945" w14:textId="12B4EB48" w:rsidR="00F14C36" w:rsidRPr="007D3CC7" w:rsidRDefault="001828C3" w:rsidP="00DA4BC5">
            <w:r w:rsidRPr="007D3CC7">
              <w:t>int</w:t>
            </w:r>
          </w:p>
        </w:tc>
        <w:tc>
          <w:tcPr>
            <w:tcW w:w="1090" w:type="dxa"/>
          </w:tcPr>
          <w:p w14:paraId="4F26FF15" w14:textId="77777777" w:rsidR="00F14C36" w:rsidRPr="007D3CC7" w:rsidRDefault="00F14C36" w:rsidP="00DA4BC5"/>
        </w:tc>
        <w:tc>
          <w:tcPr>
            <w:tcW w:w="1110" w:type="dxa"/>
          </w:tcPr>
          <w:p w14:paraId="26149B94" w14:textId="77777777" w:rsidR="00F14C36" w:rsidRPr="007D3CC7" w:rsidRDefault="00F14C36" w:rsidP="00DA4BC5"/>
        </w:tc>
        <w:tc>
          <w:tcPr>
            <w:tcW w:w="1054" w:type="dxa"/>
          </w:tcPr>
          <w:p w14:paraId="7FA13329" w14:textId="1C32E473" w:rsidR="00F14C36" w:rsidRPr="007D3CC7" w:rsidRDefault="00486F04" w:rsidP="00DA4BC5">
            <w:r w:rsidRPr="007D3CC7">
              <w:t>FK</w:t>
            </w:r>
          </w:p>
        </w:tc>
        <w:tc>
          <w:tcPr>
            <w:tcW w:w="1329" w:type="dxa"/>
          </w:tcPr>
          <w:p w14:paraId="6634A726" w14:textId="3208BB89" w:rsidR="00F14C36" w:rsidRPr="007D3CC7" w:rsidRDefault="003D56B1" w:rsidP="00DA4BC5">
            <w:pPr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ລະຫັດສິນຄ້າ</w:t>
            </w:r>
          </w:p>
        </w:tc>
        <w:tc>
          <w:tcPr>
            <w:tcW w:w="1550" w:type="dxa"/>
          </w:tcPr>
          <w:p w14:paraId="0CFD555E" w14:textId="07937961" w:rsidR="00F14C36" w:rsidRPr="007D3CC7" w:rsidRDefault="007C2040" w:rsidP="00DA4BC5">
            <w:proofErr w:type="spellStart"/>
            <w:r w:rsidRPr="007D3CC7">
              <w:t>tbproduct</w:t>
            </w:r>
            <w:proofErr w:type="spellEnd"/>
          </w:p>
        </w:tc>
      </w:tr>
      <w:tr w:rsidR="007D3CC7" w:rsidRPr="007D3CC7" w14:paraId="134CA7F9" w14:textId="77777777" w:rsidTr="000C6418">
        <w:tc>
          <w:tcPr>
            <w:tcW w:w="1660" w:type="dxa"/>
          </w:tcPr>
          <w:p w14:paraId="55917FAE" w14:textId="2FC3135F" w:rsidR="002B49E8" w:rsidRPr="007D3CC7" w:rsidRDefault="00480C25" w:rsidP="00DA4BC5">
            <w:proofErr w:type="spellStart"/>
            <w:r>
              <w:lastRenderedPageBreak/>
              <w:t>typeid</w:t>
            </w:r>
            <w:proofErr w:type="spellEnd"/>
          </w:p>
        </w:tc>
        <w:tc>
          <w:tcPr>
            <w:tcW w:w="1223" w:type="dxa"/>
          </w:tcPr>
          <w:p w14:paraId="49DC0F4D" w14:textId="718D5078" w:rsidR="002B49E8" w:rsidRPr="007D3CC7" w:rsidRDefault="002B49E8" w:rsidP="00DA4BC5">
            <w:r w:rsidRPr="007D3CC7">
              <w:t>int</w:t>
            </w:r>
          </w:p>
        </w:tc>
        <w:tc>
          <w:tcPr>
            <w:tcW w:w="1090" w:type="dxa"/>
          </w:tcPr>
          <w:p w14:paraId="1A43D5B1" w14:textId="77777777" w:rsidR="002B49E8" w:rsidRPr="007D3CC7" w:rsidRDefault="002B49E8" w:rsidP="00DA4BC5"/>
        </w:tc>
        <w:tc>
          <w:tcPr>
            <w:tcW w:w="1110" w:type="dxa"/>
          </w:tcPr>
          <w:p w14:paraId="37699D2D" w14:textId="77777777" w:rsidR="002B49E8" w:rsidRPr="007D3CC7" w:rsidRDefault="002B49E8" w:rsidP="00DA4BC5"/>
        </w:tc>
        <w:tc>
          <w:tcPr>
            <w:tcW w:w="1054" w:type="dxa"/>
          </w:tcPr>
          <w:p w14:paraId="69BF91D3" w14:textId="3A4807B8" w:rsidR="002B49E8" w:rsidRPr="007D3CC7" w:rsidRDefault="002B49E8" w:rsidP="00DA4BC5">
            <w:r w:rsidRPr="007D3CC7">
              <w:t>FK</w:t>
            </w:r>
          </w:p>
        </w:tc>
        <w:tc>
          <w:tcPr>
            <w:tcW w:w="1329" w:type="dxa"/>
          </w:tcPr>
          <w:p w14:paraId="754A3A9E" w14:textId="7BCD5FFB" w:rsidR="002B49E8" w:rsidRPr="007D3CC7" w:rsidRDefault="002B49E8" w:rsidP="00DA4BC5">
            <w:pPr>
              <w:rPr>
                <w:cs/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ລະຫັດປະເພດສິນຄ້າ</w:t>
            </w:r>
          </w:p>
        </w:tc>
        <w:tc>
          <w:tcPr>
            <w:tcW w:w="1550" w:type="dxa"/>
          </w:tcPr>
          <w:p w14:paraId="3BB7BFFA" w14:textId="75003B37" w:rsidR="002B49E8" w:rsidRPr="007D3CC7" w:rsidRDefault="002B49E8" w:rsidP="00DA4BC5">
            <w:proofErr w:type="spellStart"/>
            <w:r w:rsidRPr="007D3CC7">
              <w:t>tbproducttype</w:t>
            </w:r>
            <w:proofErr w:type="spellEnd"/>
          </w:p>
        </w:tc>
      </w:tr>
      <w:tr w:rsidR="007D3CC7" w:rsidRPr="007D3CC7" w14:paraId="79735130" w14:textId="77777777" w:rsidTr="000C6418">
        <w:tc>
          <w:tcPr>
            <w:tcW w:w="1660" w:type="dxa"/>
          </w:tcPr>
          <w:p w14:paraId="73BB0004" w14:textId="4007B22A" w:rsidR="002B49E8" w:rsidRPr="007D3CC7" w:rsidRDefault="000C6418" w:rsidP="00DA4BC5">
            <w:pPr>
              <w:rPr>
                <w:lang w:bidi="lo-LA"/>
              </w:rPr>
            </w:pPr>
            <w:proofErr w:type="spellStart"/>
            <w:r>
              <w:rPr>
                <w:lang w:bidi="lo-LA"/>
              </w:rPr>
              <w:t>brand</w:t>
            </w:r>
            <w:r w:rsidR="007D3CC7">
              <w:rPr>
                <w:lang w:bidi="lo-LA"/>
              </w:rPr>
              <w:t>id</w:t>
            </w:r>
            <w:proofErr w:type="spellEnd"/>
          </w:p>
        </w:tc>
        <w:tc>
          <w:tcPr>
            <w:tcW w:w="1223" w:type="dxa"/>
          </w:tcPr>
          <w:p w14:paraId="67FC9BE7" w14:textId="149C9F32" w:rsidR="002B49E8" w:rsidRPr="007D3CC7" w:rsidRDefault="002B49E8" w:rsidP="00DA4BC5">
            <w:r w:rsidRPr="007D3CC7">
              <w:t>int</w:t>
            </w:r>
          </w:p>
        </w:tc>
        <w:tc>
          <w:tcPr>
            <w:tcW w:w="1090" w:type="dxa"/>
          </w:tcPr>
          <w:p w14:paraId="60F5CFE6" w14:textId="77777777" w:rsidR="002B49E8" w:rsidRPr="007D3CC7" w:rsidRDefault="002B49E8" w:rsidP="00DA4BC5"/>
        </w:tc>
        <w:tc>
          <w:tcPr>
            <w:tcW w:w="1110" w:type="dxa"/>
          </w:tcPr>
          <w:p w14:paraId="5135825F" w14:textId="77777777" w:rsidR="002B49E8" w:rsidRPr="007D3CC7" w:rsidRDefault="002B49E8" w:rsidP="00DA4BC5"/>
        </w:tc>
        <w:tc>
          <w:tcPr>
            <w:tcW w:w="1054" w:type="dxa"/>
          </w:tcPr>
          <w:p w14:paraId="0CD74BDC" w14:textId="6624FAD2" w:rsidR="002B49E8" w:rsidRPr="007D3CC7" w:rsidRDefault="002B49E8" w:rsidP="00DA4BC5">
            <w:r w:rsidRPr="007D3CC7">
              <w:t>FK</w:t>
            </w:r>
          </w:p>
        </w:tc>
        <w:tc>
          <w:tcPr>
            <w:tcW w:w="1329" w:type="dxa"/>
          </w:tcPr>
          <w:p w14:paraId="3A85E621" w14:textId="4B6D8CD2" w:rsidR="002B49E8" w:rsidRPr="007D3CC7" w:rsidRDefault="002B49E8" w:rsidP="00DA4BC5">
            <w:pPr>
              <w:rPr>
                <w:cs/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ລະຫັດຍີ່ຫໍ້ສິນຄ້າ</w:t>
            </w:r>
          </w:p>
        </w:tc>
        <w:tc>
          <w:tcPr>
            <w:tcW w:w="1550" w:type="dxa"/>
          </w:tcPr>
          <w:p w14:paraId="3DDA4419" w14:textId="141C005E" w:rsidR="002B49E8" w:rsidRPr="007D3CC7" w:rsidRDefault="002B49E8" w:rsidP="00DA4BC5">
            <w:r w:rsidRPr="007D3CC7">
              <w:t>tbbrand</w:t>
            </w:r>
          </w:p>
        </w:tc>
      </w:tr>
      <w:tr w:rsidR="007D3CC7" w:rsidRPr="007D3CC7" w14:paraId="029CA0EA" w14:textId="77777777" w:rsidTr="000C6418">
        <w:tc>
          <w:tcPr>
            <w:tcW w:w="1660" w:type="dxa"/>
          </w:tcPr>
          <w:p w14:paraId="6666E50D" w14:textId="51DC7D04" w:rsidR="00F14C36" w:rsidRPr="007D3CC7" w:rsidRDefault="001828C3" w:rsidP="00DA4BC5">
            <w:proofErr w:type="spellStart"/>
            <w:r w:rsidRPr="007D3CC7">
              <w:t>orderunit</w:t>
            </w:r>
            <w:proofErr w:type="spellEnd"/>
          </w:p>
        </w:tc>
        <w:tc>
          <w:tcPr>
            <w:tcW w:w="1223" w:type="dxa"/>
          </w:tcPr>
          <w:p w14:paraId="146E12C5" w14:textId="131F27B9" w:rsidR="00F14C36" w:rsidRPr="007D3CC7" w:rsidRDefault="001828C3" w:rsidP="00DA4BC5">
            <w:r w:rsidRPr="007D3CC7">
              <w:t>nvarchar</w:t>
            </w:r>
          </w:p>
        </w:tc>
        <w:tc>
          <w:tcPr>
            <w:tcW w:w="1090" w:type="dxa"/>
          </w:tcPr>
          <w:p w14:paraId="5DD2CA62" w14:textId="65702146" w:rsidR="00F14C36" w:rsidRPr="007D3CC7" w:rsidRDefault="007C2040" w:rsidP="00DA4BC5">
            <w:r w:rsidRPr="007D3CC7">
              <w:t>20</w:t>
            </w:r>
          </w:p>
        </w:tc>
        <w:tc>
          <w:tcPr>
            <w:tcW w:w="1110" w:type="dxa"/>
          </w:tcPr>
          <w:p w14:paraId="7AAB01FE" w14:textId="77777777" w:rsidR="00F14C36" w:rsidRPr="007D3CC7" w:rsidRDefault="00F14C36" w:rsidP="00DA4BC5"/>
        </w:tc>
        <w:tc>
          <w:tcPr>
            <w:tcW w:w="1054" w:type="dxa"/>
          </w:tcPr>
          <w:p w14:paraId="0D7858CD" w14:textId="77777777" w:rsidR="00F14C36" w:rsidRPr="007D3CC7" w:rsidRDefault="00F14C36" w:rsidP="00DA4BC5"/>
        </w:tc>
        <w:tc>
          <w:tcPr>
            <w:tcW w:w="1329" w:type="dxa"/>
          </w:tcPr>
          <w:p w14:paraId="5CF356C2" w14:textId="60D8D20F" w:rsidR="00F14C36" w:rsidRPr="007D3CC7" w:rsidRDefault="003D56B1" w:rsidP="00DA4BC5">
            <w:pPr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ຈຳນວນ</w:t>
            </w:r>
          </w:p>
        </w:tc>
        <w:tc>
          <w:tcPr>
            <w:tcW w:w="1550" w:type="dxa"/>
          </w:tcPr>
          <w:p w14:paraId="7E5449B5" w14:textId="77777777" w:rsidR="00F14C36" w:rsidRPr="007D3CC7" w:rsidRDefault="00F14C36" w:rsidP="00DA4BC5"/>
        </w:tc>
      </w:tr>
      <w:tr w:rsidR="007D3CC7" w:rsidRPr="007D3CC7" w14:paraId="2979055E" w14:textId="77777777" w:rsidTr="000C6418">
        <w:tc>
          <w:tcPr>
            <w:tcW w:w="1660" w:type="dxa"/>
          </w:tcPr>
          <w:p w14:paraId="2D9664B8" w14:textId="5740165F" w:rsidR="00F14C36" w:rsidRPr="007D3CC7" w:rsidRDefault="007C2040" w:rsidP="00DA4BC5">
            <w:proofErr w:type="spellStart"/>
            <w:r w:rsidRPr="007D3CC7">
              <w:t>orderprice</w:t>
            </w:r>
            <w:proofErr w:type="spellEnd"/>
          </w:p>
        </w:tc>
        <w:tc>
          <w:tcPr>
            <w:tcW w:w="1223" w:type="dxa"/>
          </w:tcPr>
          <w:p w14:paraId="7DA2B36B" w14:textId="45956A5A" w:rsidR="00F14C36" w:rsidRPr="007D3CC7" w:rsidRDefault="007C2040" w:rsidP="00DA4BC5">
            <w:r w:rsidRPr="007D3CC7">
              <w:t>nvarchar</w:t>
            </w:r>
          </w:p>
        </w:tc>
        <w:tc>
          <w:tcPr>
            <w:tcW w:w="1090" w:type="dxa"/>
          </w:tcPr>
          <w:p w14:paraId="65CA0222" w14:textId="791BA79E" w:rsidR="00F14C36" w:rsidRPr="007D3CC7" w:rsidRDefault="007C2040" w:rsidP="00DA4BC5">
            <w:r w:rsidRPr="007D3CC7">
              <w:t>20</w:t>
            </w:r>
          </w:p>
        </w:tc>
        <w:tc>
          <w:tcPr>
            <w:tcW w:w="1110" w:type="dxa"/>
          </w:tcPr>
          <w:p w14:paraId="11C0D2B5" w14:textId="77777777" w:rsidR="00F14C36" w:rsidRPr="007D3CC7" w:rsidRDefault="00F14C36" w:rsidP="00DA4BC5"/>
        </w:tc>
        <w:tc>
          <w:tcPr>
            <w:tcW w:w="1054" w:type="dxa"/>
          </w:tcPr>
          <w:p w14:paraId="2D602300" w14:textId="77777777" w:rsidR="00F14C36" w:rsidRPr="007D3CC7" w:rsidRDefault="00F14C36" w:rsidP="00DA4BC5"/>
        </w:tc>
        <w:tc>
          <w:tcPr>
            <w:tcW w:w="1329" w:type="dxa"/>
          </w:tcPr>
          <w:p w14:paraId="5C2B8825" w14:textId="55CC9972" w:rsidR="00F14C36" w:rsidRPr="007D3CC7" w:rsidRDefault="003D56B1" w:rsidP="00DA4BC5">
            <w:pPr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ລາຄາສັ່ງຊື້</w:t>
            </w:r>
          </w:p>
        </w:tc>
        <w:tc>
          <w:tcPr>
            <w:tcW w:w="1550" w:type="dxa"/>
          </w:tcPr>
          <w:p w14:paraId="0D12E8C8" w14:textId="77777777" w:rsidR="00F14C36" w:rsidRPr="007D3CC7" w:rsidRDefault="00F14C36" w:rsidP="00DA4BC5"/>
        </w:tc>
      </w:tr>
      <w:tr w:rsidR="007D3CC7" w:rsidRPr="007D3CC7" w14:paraId="359D3168" w14:textId="77777777" w:rsidTr="000C6418">
        <w:tc>
          <w:tcPr>
            <w:tcW w:w="1660" w:type="dxa"/>
          </w:tcPr>
          <w:p w14:paraId="3D2627BA" w14:textId="4689E148" w:rsidR="00B06DEC" w:rsidRPr="007D3CC7" w:rsidRDefault="00B06DEC" w:rsidP="00DA4BC5">
            <w:proofErr w:type="spellStart"/>
            <w:r w:rsidRPr="007D3CC7">
              <w:t>totalprice</w:t>
            </w:r>
            <w:proofErr w:type="spellEnd"/>
          </w:p>
        </w:tc>
        <w:tc>
          <w:tcPr>
            <w:tcW w:w="1223" w:type="dxa"/>
          </w:tcPr>
          <w:p w14:paraId="7BCED306" w14:textId="41954384" w:rsidR="00B06DEC" w:rsidRPr="007D3CC7" w:rsidRDefault="00B06DEC" w:rsidP="00DA4BC5">
            <w:r w:rsidRPr="007D3CC7">
              <w:t>Nvarchar</w:t>
            </w:r>
          </w:p>
        </w:tc>
        <w:tc>
          <w:tcPr>
            <w:tcW w:w="1090" w:type="dxa"/>
          </w:tcPr>
          <w:p w14:paraId="48827FD2" w14:textId="7DF899DE" w:rsidR="00B06DEC" w:rsidRPr="007D3CC7" w:rsidRDefault="00B06DEC" w:rsidP="00DA4BC5">
            <w:r w:rsidRPr="007D3CC7">
              <w:t>20</w:t>
            </w:r>
          </w:p>
        </w:tc>
        <w:tc>
          <w:tcPr>
            <w:tcW w:w="1110" w:type="dxa"/>
          </w:tcPr>
          <w:p w14:paraId="516E71D5" w14:textId="77777777" w:rsidR="00B06DEC" w:rsidRPr="007D3CC7" w:rsidRDefault="00B06DEC" w:rsidP="00DA4BC5"/>
        </w:tc>
        <w:tc>
          <w:tcPr>
            <w:tcW w:w="1054" w:type="dxa"/>
          </w:tcPr>
          <w:p w14:paraId="1511CA5A" w14:textId="77777777" w:rsidR="00B06DEC" w:rsidRPr="007D3CC7" w:rsidRDefault="00B06DEC" w:rsidP="00DA4BC5"/>
        </w:tc>
        <w:tc>
          <w:tcPr>
            <w:tcW w:w="1329" w:type="dxa"/>
          </w:tcPr>
          <w:p w14:paraId="668CAD98" w14:textId="6B15658A" w:rsidR="00B06DEC" w:rsidRPr="007D3CC7" w:rsidRDefault="00B06DEC" w:rsidP="00DA4BC5">
            <w:pPr>
              <w:rPr>
                <w:cs/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ລາຄາລວມ</w:t>
            </w:r>
          </w:p>
        </w:tc>
        <w:tc>
          <w:tcPr>
            <w:tcW w:w="1550" w:type="dxa"/>
          </w:tcPr>
          <w:p w14:paraId="3DEC8453" w14:textId="77777777" w:rsidR="00B06DEC" w:rsidRPr="007D3CC7" w:rsidRDefault="00B06DEC" w:rsidP="00DA4BC5"/>
        </w:tc>
      </w:tr>
      <w:tr w:rsidR="007D3CC7" w:rsidRPr="007D3CC7" w14:paraId="7D4F5F35" w14:textId="77777777" w:rsidTr="000C6418">
        <w:tc>
          <w:tcPr>
            <w:tcW w:w="1660" w:type="dxa"/>
          </w:tcPr>
          <w:p w14:paraId="198CEDF7" w14:textId="52029EE4" w:rsidR="00B06DEC" w:rsidRPr="007D3CC7" w:rsidRDefault="00480C25" w:rsidP="00DA4BC5">
            <w:pPr>
              <w:rPr>
                <w:lang w:bidi="lo-LA"/>
              </w:rPr>
            </w:pPr>
            <w:proofErr w:type="spellStart"/>
            <w:r>
              <w:rPr>
                <w:lang w:bidi="lo-LA"/>
              </w:rPr>
              <w:t>final</w:t>
            </w:r>
            <w:r w:rsidR="00B06DEC" w:rsidRPr="007D3CC7">
              <w:rPr>
                <w:lang w:bidi="lo-LA"/>
              </w:rPr>
              <w:t>price</w:t>
            </w:r>
            <w:proofErr w:type="spellEnd"/>
          </w:p>
        </w:tc>
        <w:tc>
          <w:tcPr>
            <w:tcW w:w="1223" w:type="dxa"/>
          </w:tcPr>
          <w:p w14:paraId="4E91C950" w14:textId="48E381A3" w:rsidR="00B06DEC" w:rsidRPr="007D3CC7" w:rsidRDefault="00B06DEC" w:rsidP="00DA4BC5">
            <w:r w:rsidRPr="007D3CC7">
              <w:t>nvarchar</w:t>
            </w:r>
          </w:p>
        </w:tc>
        <w:tc>
          <w:tcPr>
            <w:tcW w:w="1090" w:type="dxa"/>
          </w:tcPr>
          <w:p w14:paraId="49E4DED3" w14:textId="6F0F899E" w:rsidR="00B06DEC" w:rsidRPr="007D3CC7" w:rsidRDefault="00B06DEC" w:rsidP="00DA4BC5">
            <w:r w:rsidRPr="007D3CC7">
              <w:t>20</w:t>
            </w:r>
          </w:p>
        </w:tc>
        <w:tc>
          <w:tcPr>
            <w:tcW w:w="1110" w:type="dxa"/>
          </w:tcPr>
          <w:p w14:paraId="6C45198B" w14:textId="77777777" w:rsidR="00B06DEC" w:rsidRPr="007D3CC7" w:rsidRDefault="00B06DEC" w:rsidP="00DA4BC5"/>
        </w:tc>
        <w:tc>
          <w:tcPr>
            <w:tcW w:w="1054" w:type="dxa"/>
          </w:tcPr>
          <w:p w14:paraId="31F1E1FB" w14:textId="77777777" w:rsidR="00B06DEC" w:rsidRPr="007D3CC7" w:rsidRDefault="00B06DEC" w:rsidP="00DA4BC5"/>
        </w:tc>
        <w:tc>
          <w:tcPr>
            <w:tcW w:w="1329" w:type="dxa"/>
          </w:tcPr>
          <w:p w14:paraId="27773706" w14:textId="3E1ECCD0" w:rsidR="00B06DEC" w:rsidRPr="007D3CC7" w:rsidRDefault="00B06DEC" w:rsidP="00DA4BC5">
            <w:pPr>
              <w:rPr>
                <w:cs/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ລາຄາລວມທັງໝົດ</w:t>
            </w:r>
          </w:p>
        </w:tc>
        <w:tc>
          <w:tcPr>
            <w:tcW w:w="1550" w:type="dxa"/>
          </w:tcPr>
          <w:p w14:paraId="238696AE" w14:textId="77777777" w:rsidR="00B06DEC" w:rsidRPr="007D3CC7" w:rsidRDefault="00B06DEC" w:rsidP="00DA4BC5"/>
        </w:tc>
      </w:tr>
      <w:tr w:rsidR="007D3CC7" w:rsidRPr="007D3CC7" w14:paraId="3D28C056" w14:textId="38C81728" w:rsidTr="000C6418">
        <w:tc>
          <w:tcPr>
            <w:tcW w:w="1660" w:type="dxa"/>
          </w:tcPr>
          <w:p w14:paraId="75ADC382" w14:textId="24D09E18" w:rsidR="00F14C36" w:rsidRPr="007D3CC7" w:rsidRDefault="007C2040" w:rsidP="00DA4BC5">
            <w:r w:rsidRPr="007D3CC7">
              <w:t>status</w:t>
            </w:r>
          </w:p>
        </w:tc>
        <w:tc>
          <w:tcPr>
            <w:tcW w:w="1223" w:type="dxa"/>
          </w:tcPr>
          <w:p w14:paraId="26325188" w14:textId="2A1315D4" w:rsidR="00F14C36" w:rsidRPr="007D3CC7" w:rsidRDefault="007C2040" w:rsidP="00DA4BC5">
            <w:r w:rsidRPr="007D3CC7">
              <w:t>nvarchar</w:t>
            </w:r>
          </w:p>
        </w:tc>
        <w:tc>
          <w:tcPr>
            <w:tcW w:w="1090" w:type="dxa"/>
          </w:tcPr>
          <w:p w14:paraId="736E9942" w14:textId="625F5CBB" w:rsidR="00F14C36" w:rsidRPr="007D3CC7" w:rsidRDefault="007C2040" w:rsidP="00DA4BC5">
            <w:r w:rsidRPr="007D3CC7">
              <w:t>50</w:t>
            </w:r>
          </w:p>
        </w:tc>
        <w:tc>
          <w:tcPr>
            <w:tcW w:w="1110" w:type="dxa"/>
          </w:tcPr>
          <w:p w14:paraId="74FA646C" w14:textId="7F7565D8" w:rsidR="00F14C36" w:rsidRPr="007D3CC7" w:rsidRDefault="00F14C36" w:rsidP="00DA4BC5"/>
        </w:tc>
        <w:tc>
          <w:tcPr>
            <w:tcW w:w="1054" w:type="dxa"/>
          </w:tcPr>
          <w:p w14:paraId="44EB6F5B" w14:textId="55D10F98" w:rsidR="00F14C36" w:rsidRPr="007D3CC7" w:rsidRDefault="00F14C36" w:rsidP="00DA4BC5"/>
        </w:tc>
        <w:tc>
          <w:tcPr>
            <w:tcW w:w="1329" w:type="dxa"/>
          </w:tcPr>
          <w:p w14:paraId="171BD419" w14:textId="2E9F2CC6" w:rsidR="00F14C36" w:rsidRPr="007D3CC7" w:rsidRDefault="003D56B1" w:rsidP="00DA4BC5">
            <w:pPr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ສະຖານະການສັ່ງຊື້</w:t>
            </w:r>
          </w:p>
        </w:tc>
        <w:tc>
          <w:tcPr>
            <w:tcW w:w="1550" w:type="dxa"/>
          </w:tcPr>
          <w:p w14:paraId="21A474FD" w14:textId="2B856D8A" w:rsidR="00F14C36" w:rsidRPr="007D3CC7" w:rsidRDefault="00F14C36" w:rsidP="00DA4BC5"/>
        </w:tc>
      </w:tr>
      <w:bookmarkEnd w:id="2"/>
    </w:tbl>
    <w:p w14:paraId="67B0A135" w14:textId="77777777" w:rsidR="00C8372E" w:rsidRPr="007D3CC7" w:rsidRDefault="00C8372E" w:rsidP="00C8372E">
      <w:pPr>
        <w:rPr>
          <w:lang w:bidi="lo-LA"/>
        </w:rPr>
      </w:pPr>
    </w:p>
    <w:p w14:paraId="61C45DD6" w14:textId="77777777" w:rsidR="00486F04" w:rsidRPr="007D3CC7" w:rsidDel="00B06DEC" w:rsidRDefault="00486F04" w:rsidP="00C8372E">
      <w:pPr>
        <w:rPr>
          <w:del w:id="3" w:author="Chanden Teath" w:date="2024-07-01T15:52:00Z"/>
          <w:lang w:bidi="lo-LA"/>
        </w:rPr>
      </w:pPr>
    </w:p>
    <w:p w14:paraId="378B72A5" w14:textId="77777777" w:rsidR="00B06DEC" w:rsidRPr="007D3CC7" w:rsidRDefault="00B06DEC" w:rsidP="00C8372E">
      <w:pPr>
        <w:rPr>
          <w:lang w:bidi="lo-LA"/>
        </w:rPr>
      </w:pPr>
    </w:p>
    <w:p w14:paraId="2FE58BBA" w14:textId="08516247" w:rsidR="00C8372E" w:rsidRPr="007D3CC7" w:rsidRDefault="00C8372E" w:rsidP="00C8372E">
      <w:pPr>
        <w:rPr>
          <w:lang w:bidi="lo-LA"/>
        </w:rPr>
      </w:pPr>
      <w:r w:rsidRPr="007D3CC7">
        <w:rPr>
          <w:rFonts w:hint="cs"/>
          <w:cs/>
          <w:lang w:bidi="lo-LA"/>
        </w:rPr>
        <w:t>ຕາຕະລາງຂໍ້ມູນ</w:t>
      </w:r>
      <w:r w:rsidR="000C6418" w:rsidRPr="007D3CC7">
        <w:rPr>
          <w:rFonts w:hint="cs"/>
          <w:cs/>
          <w:lang w:bidi="lo-LA"/>
        </w:rPr>
        <w:t xml:space="preserve"> </w:t>
      </w:r>
      <w:r w:rsidR="00F14C36" w:rsidRPr="007D3CC7">
        <w:rPr>
          <w:rFonts w:hint="cs"/>
          <w:cs/>
          <w:lang w:bidi="lo-LA"/>
        </w:rPr>
        <w:t>ນຳເຂົ້າ</w:t>
      </w:r>
      <w:r w:rsidR="00F14C36" w:rsidRPr="007D3CC7">
        <w:rPr>
          <w:cs/>
          <w:lang w:bidi="lo-LA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1268"/>
        <w:gridCol w:w="1260"/>
        <w:gridCol w:w="1267"/>
        <w:gridCol w:w="1249"/>
        <w:gridCol w:w="1334"/>
        <w:gridCol w:w="1354"/>
      </w:tblGrid>
      <w:tr w:rsidR="007D3CC7" w:rsidRPr="007D3CC7" w14:paraId="6032BC1E" w14:textId="77777777" w:rsidTr="007D3CC7">
        <w:tc>
          <w:tcPr>
            <w:tcW w:w="1286" w:type="dxa"/>
          </w:tcPr>
          <w:p w14:paraId="4E45F51C" w14:textId="77777777" w:rsidR="00C8372E" w:rsidRPr="007D3CC7" w:rsidRDefault="00C8372E" w:rsidP="00DA4BC5">
            <w:pPr>
              <w:jc w:val="center"/>
              <w:rPr>
                <w:lang w:bidi="lo-LA"/>
              </w:rPr>
            </w:pPr>
            <w:r w:rsidRPr="007D3CC7">
              <w:rPr>
                <w:lang w:bidi="lo-LA"/>
              </w:rPr>
              <w:t>Field names</w:t>
            </w:r>
          </w:p>
          <w:p w14:paraId="6CD905F7" w14:textId="77777777" w:rsidR="00C8372E" w:rsidRPr="007D3CC7" w:rsidRDefault="00C8372E" w:rsidP="00DA4BC5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ຊື່ຖັນ</w:t>
            </w:r>
          </w:p>
        </w:tc>
        <w:tc>
          <w:tcPr>
            <w:tcW w:w="1274" w:type="dxa"/>
          </w:tcPr>
          <w:p w14:paraId="5CC6C9EB" w14:textId="77777777" w:rsidR="00C8372E" w:rsidRPr="007D3CC7" w:rsidRDefault="00C8372E" w:rsidP="00DA4BC5">
            <w:pPr>
              <w:jc w:val="center"/>
            </w:pPr>
            <w:r w:rsidRPr="007D3CC7">
              <w:t>Ata type</w:t>
            </w:r>
          </w:p>
          <w:p w14:paraId="513D1982" w14:textId="77777777" w:rsidR="00C8372E" w:rsidRPr="007D3CC7" w:rsidRDefault="00C8372E" w:rsidP="00DA4BC5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ຊະນິດຂໍ້ມູນ</w:t>
            </w:r>
          </w:p>
        </w:tc>
        <w:tc>
          <w:tcPr>
            <w:tcW w:w="1267" w:type="dxa"/>
          </w:tcPr>
          <w:p w14:paraId="3008619A" w14:textId="77777777" w:rsidR="00C8372E" w:rsidRPr="007D3CC7" w:rsidRDefault="00C8372E" w:rsidP="00DA4BC5">
            <w:pPr>
              <w:jc w:val="center"/>
            </w:pPr>
            <w:r w:rsidRPr="007D3CC7">
              <w:t>Field Size</w:t>
            </w:r>
          </w:p>
          <w:p w14:paraId="4C950E76" w14:textId="77777777" w:rsidR="00C8372E" w:rsidRPr="007D3CC7" w:rsidRDefault="00C8372E" w:rsidP="00DA4BC5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ຂະໜາດ</w:t>
            </w:r>
          </w:p>
        </w:tc>
        <w:tc>
          <w:tcPr>
            <w:tcW w:w="1273" w:type="dxa"/>
          </w:tcPr>
          <w:p w14:paraId="0D58A394" w14:textId="77777777" w:rsidR="00C8372E" w:rsidRPr="007D3CC7" w:rsidRDefault="00C8372E" w:rsidP="00DA4BC5">
            <w:pPr>
              <w:jc w:val="center"/>
            </w:pPr>
            <w:r w:rsidRPr="007D3CC7">
              <w:t>Allow Null</w:t>
            </w:r>
          </w:p>
          <w:p w14:paraId="1C882F06" w14:textId="77777777" w:rsidR="00C8372E" w:rsidRPr="007D3CC7" w:rsidRDefault="00C8372E" w:rsidP="00DA4BC5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ຄ່າວ່າງເປົ່າ</w:t>
            </w:r>
          </w:p>
        </w:tc>
        <w:tc>
          <w:tcPr>
            <w:tcW w:w="1257" w:type="dxa"/>
          </w:tcPr>
          <w:p w14:paraId="2F80ACE2" w14:textId="77777777" w:rsidR="00C8372E" w:rsidRPr="007D3CC7" w:rsidRDefault="00C8372E" w:rsidP="00DA4BC5">
            <w:pPr>
              <w:jc w:val="center"/>
            </w:pPr>
            <w:r w:rsidRPr="007D3CC7">
              <w:t>Key</w:t>
            </w:r>
          </w:p>
          <w:p w14:paraId="76751A50" w14:textId="77777777" w:rsidR="00C8372E" w:rsidRPr="007D3CC7" w:rsidRDefault="00C8372E" w:rsidP="00DA4BC5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ຄຣີ</w:t>
            </w:r>
          </w:p>
        </w:tc>
        <w:tc>
          <w:tcPr>
            <w:tcW w:w="1334" w:type="dxa"/>
          </w:tcPr>
          <w:p w14:paraId="057F6275" w14:textId="77777777" w:rsidR="00C8372E" w:rsidRPr="007D3CC7" w:rsidRDefault="00C8372E" w:rsidP="00DA4BC5">
            <w:pPr>
              <w:jc w:val="center"/>
            </w:pPr>
            <w:r w:rsidRPr="007D3CC7">
              <w:t>Description</w:t>
            </w:r>
          </w:p>
          <w:p w14:paraId="02F0CB7E" w14:textId="77777777" w:rsidR="00C8372E" w:rsidRPr="007D3CC7" w:rsidRDefault="00C8372E" w:rsidP="00DA4BC5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ຄວາມໝາຍ</w:t>
            </w:r>
          </w:p>
        </w:tc>
        <w:tc>
          <w:tcPr>
            <w:tcW w:w="1325" w:type="dxa"/>
          </w:tcPr>
          <w:p w14:paraId="6ABB61F5" w14:textId="77777777" w:rsidR="00C8372E" w:rsidRPr="007D3CC7" w:rsidRDefault="00C8372E" w:rsidP="00DA4BC5">
            <w:pPr>
              <w:jc w:val="center"/>
            </w:pPr>
            <w:r w:rsidRPr="007D3CC7">
              <w:t>Reference</w:t>
            </w:r>
          </w:p>
          <w:p w14:paraId="31A9F542" w14:textId="77777777" w:rsidR="00C8372E" w:rsidRPr="007D3CC7" w:rsidRDefault="00C8372E" w:rsidP="00DA4BC5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ຕາຕະລາງອ້າງອິງ</w:t>
            </w:r>
          </w:p>
        </w:tc>
      </w:tr>
      <w:tr w:rsidR="007D3CC7" w:rsidRPr="007D3CC7" w14:paraId="7C91E98E" w14:textId="77777777" w:rsidTr="007D3CC7">
        <w:tc>
          <w:tcPr>
            <w:tcW w:w="1286" w:type="dxa"/>
          </w:tcPr>
          <w:p w14:paraId="1567AE42" w14:textId="4BF002B7" w:rsidR="00C8372E" w:rsidRPr="007D3CC7" w:rsidRDefault="007C2040" w:rsidP="00DA4BC5">
            <w:proofErr w:type="spellStart"/>
            <w:r w:rsidRPr="007D3CC7">
              <w:t>imid</w:t>
            </w:r>
            <w:proofErr w:type="spellEnd"/>
          </w:p>
        </w:tc>
        <w:tc>
          <w:tcPr>
            <w:tcW w:w="1274" w:type="dxa"/>
          </w:tcPr>
          <w:p w14:paraId="4594C7E8" w14:textId="17BC463C" w:rsidR="00C8372E" w:rsidRPr="007D3CC7" w:rsidRDefault="007C2040" w:rsidP="00DA4BC5">
            <w:r w:rsidRPr="007D3CC7">
              <w:t>Int</w:t>
            </w:r>
          </w:p>
        </w:tc>
        <w:tc>
          <w:tcPr>
            <w:tcW w:w="1267" w:type="dxa"/>
          </w:tcPr>
          <w:p w14:paraId="77C5F661" w14:textId="77777777" w:rsidR="00C8372E" w:rsidRPr="007D3CC7" w:rsidRDefault="00C8372E" w:rsidP="00DA4BC5"/>
        </w:tc>
        <w:tc>
          <w:tcPr>
            <w:tcW w:w="1273" w:type="dxa"/>
          </w:tcPr>
          <w:p w14:paraId="0089E50C" w14:textId="77777777" w:rsidR="00C8372E" w:rsidRPr="007D3CC7" w:rsidRDefault="00C8372E" w:rsidP="00DA4BC5"/>
        </w:tc>
        <w:tc>
          <w:tcPr>
            <w:tcW w:w="1257" w:type="dxa"/>
          </w:tcPr>
          <w:p w14:paraId="4524AFF0" w14:textId="3A79D21C" w:rsidR="00C8372E" w:rsidRPr="007D3CC7" w:rsidRDefault="00486F04" w:rsidP="00DA4BC5">
            <w:r w:rsidRPr="007D3CC7">
              <w:t>PK</w:t>
            </w:r>
          </w:p>
        </w:tc>
        <w:tc>
          <w:tcPr>
            <w:tcW w:w="1334" w:type="dxa"/>
          </w:tcPr>
          <w:p w14:paraId="2B7E54F8" w14:textId="252BBBD5" w:rsidR="00C8372E" w:rsidRPr="007D3CC7" w:rsidRDefault="003D56B1" w:rsidP="00DA4BC5">
            <w:pPr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ລະຫັດການນຳເຂົ້າ</w:t>
            </w:r>
          </w:p>
        </w:tc>
        <w:tc>
          <w:tcPr>
            <w:tcW w:w="1325" w:type="dxa"/>
          </w:tcPr>
          <w:p w14:paraId="288E77AD" w14:textId="77777777" w:rsidR="00C8372E" w:rsidRPr="007D3CC7" w:rsidRDefault="00C8372E" w:rsidP="00DA4BC5"/>
        </w:tc>
      </w:tr>
      <w:tr w:rsidR="007D3CC7" w:rsidRPr="007D3CC7" w14:paraId="71AE56B7" w14:textId="77777777" w:rsidTr="007D3CC7">
        <w:tc>
          <w:tcPr>
            <w:tcW w:w="1286" w:type="dxa"/>
          </w:tcPr>
          <w:p w14:paraId="5E68364C" w14:textId="5D1D5B2D" w:rsidR="00725EB1" w:rsidRPr="007D3CC7" w:rsidRDefault="007C2040" w:rsidP="00DA4BC5">
            <w:proofErr w:type="spellStart"/>
            <w:r w:rsidRPr="007D3CC7">
              <w:t>emid</w:t>
            </w:r>
            <w:proofErr w:type="spellEnd"/>
          </w:p>
        </w:tc>
        <w:tc>
          <w:tcPr>
            <w:tcW w:w="1274" w:type="dxa"/>
          </w:tcPr>
          <w:p w14:paraId="5EF7E364" w14:textId="07531E8D" w:rsidR="00725EB1" w:rsidRPr="007D3CC7" w:rsidRDefault="007C2040" w:rsidP="00DA4BC5">
            <w:r w:rsidRPr="007D3CC7">
              <w:t>int</w:t>
            </w:r>
          </w:p>
        </w:tc>
        <w:tc>
          <w:tcPr>
            <w:tcW w:w="1267" w:type="dxa"/>
          </w:tcPr>
          <w:p w14:paraId="66DB4EBD" w14:textId="77777777" w:rsidR="00725EB1" w:rsidRPr="007D3CC7" w:rsidRDefault="00725EB1" w:rsidP="00DA4BC5"/>
        </w:tc>
        <w:tc>
          <w:tcPr>
            <w:tcW w:w="1273" w:type="dxa"/>
          </w:tcPr>
          <w:p w14:paraId="06689995" w14:textId="77777777" w:rsidR="00725EB1" w:rsidRPr="007D3CC7" w:rsidRDefault="00725EB1" w:rsidP="00DA4BC5"/>
        </w:tc>
        <w:tc>
          <w:tcPr>
            <w:tcW w:w="1257" w:type="dxa"/>
          </w:tcPr>
          <w:p w14:paraId="75D89256" w14:textId="0109B381" w:rsidR="00725EB1" w:rsidRPr="007D3CC7" w:rsidRDefault="00486F04" w:rsidP="00DA4BC5">
            <w:r w:rsidRPr="007D3CC7">
              <w:t>FK</w:t>
            </w:r>
          </w:p>
        </w:tc>
        <w:tc>
          <w:tcPr>
            <w:tcW w:w="1334" w:type="dxa"/>
          </w:tcPr>
          <w:p w14:paraId="1072E9B4" w14:textId="5E40EC7F" w:rsidR="00725EB1" w:rsidRPr="007D3CC7" w:rsidRDefault="00725EB1" w:rsidP="00DA4BC5">
            <w:pPr>
              <w:rPr>
                <w:cs/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ລະຫັດພະນັກງານ</w:t>
            </w:r>
          </w:p>
        </w:tc>
        <w:tc>
          <w:tcPr>
            <w:tcW w:w="1325" w:type="dxa"/>
          </w:tcPr>
          <w:p w14:paraId="237C46A1" w14:textId="637C6FD2" w:rsidR="00725EB1" w:rsidRPr="007D3CC7" w:rsidRDefault="007C2040" w:rsidP="00DA4BC5">
            <w:proofErr w:type="spellStart"/>
            <w:r w:rsidRPr="007D3CC7">
              <w:t>tbemployee</w:t>
            </w:r>
            <w:proofErr w:type="spellEnd"/>
          </w:p>
        </w:tc>
      </w:tr>
      <w:tr w:rsidR="007D3CC7" w:rsidRPr="007D3CC7" w14:paraId="45E2F7F3" w14:textId="77777777" w:rsidTr="007D3CC7">
        <w:tc>
          <w:tcPr>
            <w:tcW w:w="1286" w:type="dxa"/>
          </w:tcPr>
          <w:p w14:paraId="04B9F842" w14:textId="0F125150" w:rsidR="00C8372E" w:rsidRPr="007D3CC7" w:rsidRDefault="00E9151A" w:rsidP="00DA4BC5">
            <w:proofErr w:type="spellStart"/>
            <w:r>
              <w:t>o</w:t>
            </w:r>
            <w:r w:rsidR="007C2040" w:rsidRPr="007D3CC7">
              <w:t>rd</w:t>
            </w:r>
            <w:r>
              <w:t>d</w:t>
            </w:r>
            <w:r w:rsidR="007C2040" w:rsidRPr="007D3CC7">
              <w:t>id</w:t>
            </w:r>
            <w:proofErr w:type="spellEnd"/>
          </w:p>
        </w:tc>
        <w:tc>
          <w:tcPr>
            <w:tcW w:w="1274" w:type="dxa"/>
          </w:tcPr>
          <w:p w14:paraId="6D759F44" w14:textId="34C81742" w:rsidR="00C8372E" w:rsidRPr="007D3CC7" w:rsidRDefault="007C2040" w:rsidP="00DA4BC5">
            <w:r w:rsidRPr="007D3CC7">
              <w:t>int</w:t>
            </w:r>
          </w:p>
        </w:tc>
        <w:tc>
          <w:tcPr>
            <w:tcW w:w="1267" w:type="dxa"/>
          </w:tcPr>
          <w:p w14:paraId="546BE2BF" w14:textId="77777777" w:rsidR="00C8372E" w:rsidRPr="007D3CC7" w:rsidRDefault="00C8372E" w:rsidP="00DA4BC5"/>
        </w:tc>
        <w:tc>
          <w:tcPr>
            <w:tcW w:w="1273" w:type="dxa"/>
          </w:tcPr>
          <w:p w14:paraId="49E69AB8" w14:textId="77777777" w:rsidR="00C8372E" w:rsidRPr="007D3CC7" w:rsidRDefault="00C8372E" w:rsidP="00DA4BC5"/>
        </w:tc>
        <w:tc>
          <w:tcPr>
            <w:tcW w:w="1257" w:type="dxa"/>
          </w:tcPr>
          <w:p w14:paraId="2ECA5CD0" w14:textId="3F7D3996" w:rsidR="00C8372E" w:rsidRPr="007D3CC7" w:rsidRDefault="00486F04" w:rsidP="00DA4BC5">
            <w:r w:rsidRPr="007D3CC7">
              <w:t>FK</w:t>
            </w:r>
          </w:p>
        </w:tc>
        <w:tc>
          <w:tcPr>
            <w:tcW w:w="1334" w:type="dxa"/>
          </w:tcPr>
          <w:p w14:paraId="2457547B" w14:textId="6C1C1DF5" w:rsidR="00C8372E" w:rsidRPr="007D3CC7" w:rsidRDefault="003D56B1" w:rsidP="00DA4BC5">
            <w:pPr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ລະຫັດການ</w:t>
            </w:r>
            <w:r w:rsidR="00E9151A">
              <w:rPr>
                <w:rFonts w:hint="cs"/>
                <w:cs/>
                <w:lang w:bidi="lo-LA"/>
              </w:rPr>
              <w:t>ລາຍລະອຽດ</w:t>
            </w:r>
            <w:r w:rsidRPr="007D3CC7">
              <w:rPr>
                <w:rFonts w:hint="cs"/>
                <w:cs/>
                <w:lang w:bidi="lo-LA"/>
              </w:rPr>
              <w:t>ສັ່ງຊື້</w:t>
            </w:r>
          </w:p>
        </w:tc>
        <w:tc>
          <w:tcPr>
            <w:tcW w:w="1325" w:type="dxa"/>
          </w:tcPr>
          <w:p w14:paraId="4550C002" w14:textId="26F14329" w:rsidR="00C8372E" w:rsidRPr="007D3CC7" w:rsidRDefault="007C2040" w:rsidP="00DA4BC5">
            <w:proofErr w:type="spellStart"/>
            <w:r w:rsidRPr="007D3CC7">
              <w:t>tborder</w:t>
            </w:r>
            <w:proofErr w:type="spellEnd"/>
          </w:p>
        </w:tc>
      </w:tr>
      <w:tr w:rsidR="007D3CC7" w:rsidRPr="007D3CC7" w14:paraId="632C4C21" w14:textId="77777777" w:rsidTr="007D3CC7">
        <w:tc>
          <w:tcPr>
            <w:tcW w:w="1286" w:type="dxa"/>
          </w:tcPr>
          <w:p w14:paraId="776F03DA" w14:textId="664457E5" w:rsidR="00B06DEC" w:rsidRPr="007D3CC7" w:rsidRDefault="00B06DEC" w:rsidP="00DA4BC5">
            <w:pPr>
              <w:rPr>
                <w:lang w:bidi="lo-LA"/>
              </w:rPr>
            </w:pPr>
            <w:proofErr w:type="spellStart"/>
            <w:r w:rsidRPr="007D3CC7">
              <w:rPr>
                <w:lang w:bidi="lo-LA"/>
              </w:rPr>
              <w:t>Sup</w:t>
            </w:r>
            <w:r w:rsidR="00E9151A">
              <w:rPr>
                <w:lang w:bidi="lo-LA"/>
              </w:rPr>
              <w:t>id</w:t>
            </w:r>
            <w:proofErr w:type="spellEnd"/>
          </w:p>
        </w:tc>
        <w:tc>
          <w:tcPr>
            <w:tcW w:w="1274" w:type="dxa"/>
          </w:tcPr>
          <w:p w14:paraId="78F3A9F8" w14:textId="15775979" w:rsidR="00B06DEC" w:rsidRPr="007D3CC7" w:rsidRDefault="00B06DEC" w:rsidP="00DA4BC5">
            <w:r w:rsidRPr="007D3CC7">
              <w:t>int</w:t>
            </w:r>
          </w:p>
        </w:tc>
        <w:tc>
          <w:tcPr>
            <w:tcW w:w="1267" w:type="dxa"/>
          </w:tcPr>
          <w:p w14:paraId="36CC7EF6" w14:textId="77777777" w:rsidR="00B06DEC" w:rsidRPr="007D3CC7" w:rsidRDefault="00B06DEC" w:rsidP="00DA4BC5"/>
        </w:tc>
        <w:tc>
          <w:tcPr>
            <w:tcW w:w="1273" w:type="dxa"/>
          </w:tcPr>
          <w:p w14:paraId="5E2F848C" w14:textId="77777777" w:rsidR="00B06DEC" w:rsidRPr="007D3CC7" w:rsidRDefault="00B06DEC" w:rsidP="00DA4BC5"/>
        </w:tc>
        <w:tc>
          <w:tcPr>
            <w:tcW w:w="1257" w:type="dxa"/>
          </w:tcPr>
          <w:p w14:paraId="5FFCDF40" w14:textId="081F9E03" w:rsidR="00B06DEC" w:rsidRPr="007D3CC7" w:rsidRDefault="00B06DEC" w:rsidP="00DA4BC5">
            <w:proofErr w:type="spellStart"/>
            <w:r w:rsidRPr="007D3CC7">
              <w:t>Fk</w:t>
            </w:r>
            <w:proofErr w:type="spellEnd"/>
          </w:p>
        </w:tc>
        <w:tc>
          <w:tcPr>
            <w:tcW w:w="1334" w:type="dxa"/>
          </w:tcPr>
          <w:p w14:paraId="030D85C7" w14:textId="32012558" w:rsidR="00B06DEC" w:rsidRPr="007D3CC7" w:rsidRDefault="00B06DEC" w:rsidP="00DA4BC5">
            <w:pPr>
              <w:rPr>
                <w:cs/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ລະຫັດຜູ້ສະໜອງ</w:t>
            </w:r>
          </w:p>
        </w:tc>
        <w:tc>
          <w:tcPr>
            <w:tcW w:w="1325" w:type="dxa"/>
          </w:tcPr>
          <w:p w14:paraId="38D1C982" w14:textId="142EE33D" w:rsidR="00B06DEC" w:rsidRPr="007D3CC7" w:rsidRDefault="009E48F5" w:rsidP="00DA4BC5">
            <w:r w:rsidRPr="007D3CC7">
              <w:t>tbsupplier</w:t>
            </w:r>
          </w:p>
        </w:tc>
      </w:tr>
      <w:tr w:rsidR="007D3CC7" w:rsidRPr="007D3CC7" w14:paraId="391F228E" w14:textId="77777777" w:rsidTr="007D3CC7">
        <w:tc>
          <w:tcPr>
            <w:tcW w:w="1286" w:type="dxa"/>
          </w:tcPr>
          <w:p w14:paraId="1F6688FC" w14:textId="557DB473" w:rsidR="00F14C36" w:rsidRPr="007D3CC7" w:rsidRDefault="007C2040" w:rsidP="00DA4BC5">
            <w:proofErr w:type="spellStart"/>
            <w:r w:rsidRPr="007D3CC7">
              <w:t>dateofim</w:t>
            </w:r>
            <w:proofErr w:type="spellEnd"/>
          </w:p>
        </w:tc>
        <w:tc>
          <w:tcPr>
            <w:tcW w:w="1274" w:type="dxa"/>
          </w:tcPr>
          <w:p w14:paraId="3BA1F966" w14:textId="2A466674" w:rsidR="00F14C36" w:rsidRPr="007D3CC7" w:rsidRDefault="007C2040" w:rsidP="00DA4BC5">
            <w:r w:rsidRPr="007D3CC7">
              <w:t>date</w:t>
            </w:r>
          </w:p>
        </w:tc>
        <w:tc>
          <w:tcPr>
            <w:tcW w:w="1267" w:type="dxa"/>
          </w:tcPr>
          <w:p w14:paraId="4FE9A455" w14:textId="77777777" w:rsidR="00F14C36" w:rsidRPr="007D3CC7" w:rsidRDefault="00F14C36" w:rsidP="00DA4BC5"/>
        </w:tc>
        <w:tc>
          <w:tcPr>
            <w:tcW w:w="1273" w:type="dxa"/>
          </w:tcPr>
          <w:p w14:paraId="51522865" w14:textId="77777777" w:rsidR="00F14C36" w:rsidRPr="007D3CC7" w:rsidRDefault="00F14C36" w:rsidP="00DA4BC5"/>
        </w:tc>
        <w:tc>
          <w:tcPr>
            <w:tcW w:w="1257" w:type="dxa"/>
          </w:tcPr>
          <w:p w14:paraId="57E48A86" w14:textId="77777777" w:rsidR="00F14C36" w:rsidRPr="007D3CC7" w:rsidRDefault="00F14C36" w:rsidP="00DA4BC5"/>
        </w:tc>
        <w:tc>
          <w:tcPr>
            <w:tcW w:w="1334" w:type="dxa"/>
          </w:tcPr>
          <w:p w14:paraId="75A31CBB" w14:textId="6A1337D3" w:rsidR="00F14C36" w:rsidRPr="007D3CC7" w:rsidRDefault="003D56B1" w:rsidP="003D56B1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ວັນເດືອນປີນຳເຂົ້າ</w:t>
            </w:r>
          </w:p>
        </w:tc>
        <w:tc>
          <w:tcPr>
            <w:tcW w:w="1325" w:type="dxa"/>
          </w:tcPr>
          <w:p w14:paraId="0D921AE9" w14:textId="77777777" w:rsidR="00F14C36" w:rsidRPr="007D3CC7" w:rsidRDefault="00F14C36" w:rsidP="00DA4BC5"/>
        </w:tc>
      </w:tr>
      <w:tr w:rsidR="007D3CC7" w:rsidRPr="007D3CC7" w14:paraId="4097A3C7" w14:textId="77777777" w:rsidTr="007D3CC7">
        <w:tc>
          <w:tcPr>
            <w:tcW w:w="1286" w:type="dxa"/>
          </w:tcPr>
          <w:p w14:paraId="1DA02518" w14:textId="31490E1B" w:rsidR="00F14C36" w:rsidRPr="007D3CC7" w:rsidRDefault="007C2040" w:rsidP="00DA4BC5">
            <w:proofErr w:type="spellStart"/>
            <w:r w:rsidRPr="007D3CC7">
              <w:t>proid</w:t>
            </w:r>
            <w:proofErr w:type="spellEnd"/>
          </w:p>
        </w:tc>
        <w:tc>
          <w:tcPr>
            <w:tcW w:w="1274" w:type="dxa"/>
          </w:tcPr>
          <w:p w14:paraId="23BBD8EC" w14:textId="53942F11" w:rsidR="00F14C36" w:rsidRPr="007D3CC7" w:rsidRDefault="007C2040" w:rsidP="00DA4BC5">
            <w:r w:rsidRPr="007D3CC7">
              <w:t>int</w:t>
            </w:r>
          </w:p>
        </w:tc>
        <w:tc>
          <w:tcPr>
            <w:tcW w:w="1267" w:type="dxa"/>
          </w:tcPr>
          <w:p w14:paraId="787D88FB" w14:textId="77777777" w:rsidR="00F14C36" w:rsidRPr="007D3CC7" w:rsidRDefault="00F14C36" w:rsidP="00DA4BC5"/>
        </w:tc>
        <w:tc>
          <w:tcPr>
            <w:tcW w:w="1273" w:type="dxa"/>
          </w:tcPr>
          <w:p w14:paraId="02FD0EAE" w14:textId="77777777" w:rsidR="00F14C36" w:rsidRPr="007D3CC7" w:rsidRDefault="00F14C36" w:rsidP="00DA4BC5"/>
        </w:tc>
        <w:tc>
          <w:tcPr>
            <w:tcW w:w="1257" w:type="dxa"/>
          </w:tcPr>
          <w:p w14:paraId="4128E8AD" w14:textId="09634CD4" w:rsidR="00F14C36" w:rsidRPr="007D3CC7" w:rsidRDefault="00486F04" w:rsidP="00DA4BC5">
            <w:r w:rsidRPr="007D3CC7">
              <w:t>FK</w:t>
            </w:r>
          </w:p>
        </w:tc>
        <w:tc>
          <w:tcPr>
            <w:tcW w:w="1334" w:type="dxa"/>
          </w:tcPr>
          <w:p w14:paraId="597308EB" w14:textId="0109C128" w:rsidR="00F14C36" w:rsidRPr="007D3CC7" w:rsidRDefault="003D56B1" w:rsidP="003D56B1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ລະຫັດສິນຄ້າ</w:t>
            </w:r>
          </w:p>
        </w:tc>
        <w:tc>
          <w:tcPr>
            <w:tcW w:w="1325" w:type="dxa"/>
          </w:tcPr>
          <w:p w14:paraId="2D2A0892" w14:textId="5932C0F4" w:rsidR="00F14C36" w:rsidRPr="007D3CC7" w:rsidRDefault="007C2040" w:rsidP="00DA4BC5">
            <w:proofErr w:type="spellStart"/>
            <w:r w:rsidRPr="007D3CC7">
              <w:t>tbproduct</w:t>
            </w:r>
            <w:proofErr w:type="spellEnd"/>
          </w:p>
        </w:tc>
      </w:tr>
    </w:tbl>
    <w:p w14:paraId="384BC80A" w14:textId="186768F3" w:rsidR="00C8372E" w:rsidRPr="007D3CC7" w:rsidRDefault="00C8372E" w:rsidP="007D3CC7">
      <w:pPr>
        <w:ind w:firstLine="720"/>
        <w:rPr>
          <w:lang w:bidi="lo-L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0"/>
        <w:gridCol w:w="1212"/>
        <w:gridCol w:w="1094"/>
        <w:gridCol w:w="1113"/>
        <w:gridCol w:w="1058"/>
        <w:gridCol w:w="1329"/>
        <w:gridCol w:w="1550"/>
      </w:tblGrid>
      <w:tr w:rsidR="007D3CC7" w:rsidRPr="007D3CC7" w14:paraId="7D12A8C8" w14:textId="77777777" w:rsidTr="00612D3D">
        <w:tc>
          <w:tcPr>
            <w:tcW w:w="1660" w:type="dxa"/>
          </w:tcPr>
          <w:p w14:paraId="0BED6E37" w14:textId="441A8623" w:rsidR="009E48F5" w:rsidRPr="007D3CC7" w:rsidRDefault="00E9151A" w:rsidP="00612D3D">
            <w:proofErr w:type="spellStart"/>
            <w:r>
              <w:t>typei</w:t>
            </w:r>
            <w:r w:rsidR="009E48F5" w:rsidRPr="007D3CC7">
              <w:t>d</w:t>
            </w:r>
            <w:proofErr w:type="spellEnd"/>
          </w:p>
        </w:tc>
        <w:tc>
          <w:tcPr>
            <w:tcW w:w="1212" w:type="dxa"/>
          </w:tcPr>
          <w:p w14:paraId="2EA9E2AA" w14:textId="77777777" w:rsidR="009E48F5" w:rsidRPr="007D3CC7" w:rsidRDefault="009E48F5" w:rsidP="00612D3D">
            <w:r w:rsidRPr="007D3CC7">
              <w:t>int</w:t>
            </w:r>
          </w:p>
        </w:tc>
        <w:tc>
          <w:tcPr>
            <w:tcW w:w="1094" w:type="dxa"/>
          </w:tcPr>
          <w:p w14:paraId="46694D74" w14:textId="77777777" w:rsidR="009E48F5" w:rsidRPr="007D3CC7" w:rsidRDefault="009E48F5" w:rsidP="00612D3D"/>
        </w:tc>
        <w:tc>
          <w:tcPr>
            <w:tcW w:w="1113" w:type="dxa"/>
          </w:tcPr>
          <w:p w14:paraId="50CD2FBC" w14:textId="77777777" w:rsidR="009E48F5" w:rsidRPr="007D3CC7" w:rsidRDefault="009E48F5" w:rsidP="00612D3D"/>
        </w:tc>
        <w:tc>
          <w:tcPr>
            <w:tcW w:w="1058" w:type="dxa"/>
          </w:tcPr>
          <w:p w14:paraId="6AAD1BE8" w14:textId="77777777" w:rsidR="009E48F5" w:rsidRPr="007D3CC7" w:rsidRDefault="009E48F5" w:rsidP="00612D3D">
            <w:r w:rsidRPr="007D3CC7">
              <w:t>FK</w:t>
            </w:r>
          </w:p>
        </w:tc>
        <w:tc>
          <w:tcPr>
            <w:tcW w:w="1329" w:type="dxa"/>
          </w:tcPr>
          <w:p w14:paraId="0E14809B" w14:textId="77777777" w:rsidR="009E48F5" w:rsidRPr="007D3CC7" w:rsidRDefault="009E48F5" w:rsidP="00612D3D">
            <w:pPr>
              <w:rPr>
                <w:cs/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ລະຫັດປະເພດສິນຄ້າ</w:t>
            </w:r>
          </w:p>
        </w:tc>
        <w:tc>
          <w:tcPr>
            <w:tcW w:w="1550" w:type="dxa"/>
          </w:tcPr>
          <w:p w14:paraId="43966E4F" w14:textId="77777777" w:rsidR="009E48F5" w:rsidRPr="007D3CC7" w:rsidRDefault="009E48F5" w:rsidP="00612D3D">
            <w:proofErr w:type="spellStart"/>
            <w:r w:rsidRPr="007D3CC7">
              <w:t>tbproducttype</w:t>
            </w:r>
            <w:proofErr w:type="spellEnd"/>
          </w:p>
        </w:tc>
      </w:tr>
      <w:tr w:rsidR="007D3CC7" w:rsidRPr="007D3CC7" w14:paraId="4D732F6D" w14:textId="77777777" w:rsidTr="00612D3D">
        <w:tc>
          <w:tcPr>
            <w:tcW w:w="1660" w:type="dxa"/>
          </w:tcPr>
          <w:p w14:paraId="4FE209ED" w14:textId="77777777" w:rsidR="009E48F5" w:rsidRPr="007D3CC7" w:rsidRDefault="009E48F5" w:rsidP="00612D3D">
            <w:proofErr w:type="spellStart"/>
            <w:r w:rsidRPr="007D3CC7">
              <w:lastRenderedPageBreak/>
              <w:t>brand_id</w:t>
            </w:r>
            <w:proofErr w:type="spellEnd"/>
          </w:p>
        </w:tc>
        <w:tc>
          <w:tcPr>
            <w:tcW w:w="1212" w:type="dxa"/>
          </w:tcPr>
          <w:p w14:paraId="2DA399F2" w14:textId="77777777" w:rsidR="009E48F5" w:rsidRPr="007D3CC7" w:rsidRDefault="009E48F5" w:rsidP="00612D3D">
            <w:r w:rsidRPr="007D3CC7">
              <w:t>int</w:t>
            </w:r>
          </w:p>
        </w:tc>
        <w:tc>
          <w:tcPr>
            <w:tcW w:w="1094" w:type="dxa"/>
          </w:tcPr>
          <w:p w14:paraId="7855B260" w14:textId="77777777" w:rsidR="009E48F5" w:rsidRPr="007D3CC7" w:rsidRDefault="009E48F5" w:rsidP="00612D3D"/>
        </w:tc>
        <w:tc>
          <w:tcPr>
            <w:tcW w:w="1113" w:type="dxa"/>
          </w:tcPr>
          <w:p w14:paraId="0AA9086F" w14:textId="77777777" w:rsidR="009E48F5" w:rsidRPr="007D3CC7" w:rsidRDefault="009E48F5" w:rsidP="00612D3D"/>
        </w:tc>
        <w:tc>
          <w:tcPr>
            <w:tcW w:w="1058" w:type="dxa"/>
          </w:tcPr>
          <w:p w14:paraId="11B55209" w14:textId="77777777" w:rsidR="009E48F5" w:rsidRPr="007D3CC7" w:rsidRDefault="009E48F5" w:rsidP="00612D3D">
            <w:r w:rsidRPr="007D3CC7">
              <w:t>FK</w:t>
            </w:r>
          </w:p>
        </w:tc>
        <w:tc>
          <w:tcPr>
            <w:tcW w:w="1329" w:type="dxa"/>
          </w:tcPr>
          <w:p w14:paraId="7418D039" w14:textId="77777777" w:rsidR="009E48F5" w:rsidRPr="007D3CC7" w:rsidRDefault="009E48F5" w:rsidP="00612D3D">
            <w:pPr>
              <w:rPr>
                <w:cs/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ລະຫັດຍີ່ຫໍ້ສິນຄ້າ</w:t>
            </w:r>
          </w:p>
        </w:tc>
        <w:tc>
          <w:tcPr>
            <w:tcW w:w="1550" w:type="dxa"/>
          </w:tcPr>
          <w:p w14:paraId="76F91A4F" w14:textId="77777777" w:rsidR="009E48F5" w:rsidRPr="007D3CC7" w:rsidRDefault="009E48F5" w:rsidP="00612D3D">
            <w:r w:rsidRPr="007D3CC7">
              <w:t>tbbrand</w:t>
            </w:r>
          </w:p>
        </w:tc>
      </w:tr>
      <w:tr w:rsidR="007D3CC7" w:rsidRPr="007D3CC7" w14:paraId="2A0BFF5D" w14:textId="77777777" w:rsidTr="00612D3D">
        <w:tc>
          <w:tcPr>
            <w:tcW w:w="1660" w:type="dxa"/>
          </w:tcPr>
          <w:p w14:paraId="56EF43A2" w14:textId="1F3A6C3E" w:rsidR="009E48F5" w:rsidRPr="007D3CC7" w:rsidRDefault="00533850" w:rsidP="00612D3D">
            <w:proofErr w:type="spellStart"/>
            <w:r w:rsidRPr="007D3CC7">
              <w:t>import</w:t>
            </w:r>
            <w:r w:rsidR="009E48F5" w:rsidRPr="007D3CC7">
              <w:t>unit</w:t>
            </w:r>
            <w:proofErr w:type="spellEnd"/>
          </w:p>
        </w:tc>
        <w:tc>
          <w:tcPr>
            <w:tcW w:w="1212" w:type="dxa"/>
          </w:tcPr>
          <w:p w14:paraId="3402924B" w14:textId="77777777" w:rsidR="009E48F5" w:rsidRPr="007D3CC7" w:rsidRDefault="009E48F5" w:rsidP="00612D3D">
            <w:r w:rsidRPr="007D3CC7">
              <w:t>nvarchar</w:t>
            </w:r>
          </w:p>
        </w:tc>
        <w:tc>
          <w:tcPr>
            <w:tcW w:w="1094" w:type="dxa"/>
          </w:tcPr>
          <w:p w14:paraId="61B3050F" w14:textId="77777777" w:rsidR="009E48F5" w:rsidRPr="007D3CC7" w:rsidRDefault="009E48F5" w:rsidP="00612D3D">
            <w:r w:rsidRPr="007D3CC7">
              <w:t>20</w:t>
            </w:r>
          </w:p>
        </w:tc>
        <w:tc>
          <w:tcPr>
            <w:tcW w:w="1113" w:type="dxa"/>
          </w:tcPr>
          <w:p w14:paraId="2BD60B09" w14:textId="77777777" w:rsidR="009E48F5" w:rsidRPr="007D3CC7" w:rsidRDefault="009E48F5" w:rsidP="00612D3D"/>
        </w:tc>
        <w:tc>
          <w:tcPr>
            <w:tcW w:w="1058" w:type="dxa"/>
          </w:tcPr>
          <w:p w14:paraId="4D72120A" w14:textId="77777777" w:rsidR="009E48F5" w:rsidRPr="007D3CC7" w:rsidRDefault="009E48F5" w:rsidP="00612D3D"/>
        </w:tc>
        <w:tc>
          <w:tcPr>
            <w:tcW w:w="1329" w:type="dxa"/>
          </w:tcPr>
          <w:p w14:paraId="2C2AE532" w14:textId="0D67BA5D" w:rsidR="009E48F5" w:rsidRPr="007D3CC7" w:rsidRDefault="009E48F5" w:rsidP="00612D3D">
            <w:pPr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ຈຳນວນ</w:t>
            </w:r>
            <w:r w:rsidR="00533850" w:rsidRPr="007D3CC7">
              <w:rPr>
                <w:rFonts w:hint="cs"/>
                <w:cs/>
                <w:lang w:bidi="lo-LA"/>
              </w:rPr>
              <w:t>ທີ່ນຳເຂົ້າ</w:t>
            </w:r>
          </w:p>
        </w:tc>
        <w:tc>
          <w:tcPr>
            <w:tcW w:w="1550" w:type="dxa"/>
          </w:tcPr>
          <w:p w14:paraId="04A787A9" w14:textId="77777777" w:rsidR="009E48F5" w:rsidRPr="007D3CC7" w:rsidRDefault="009E48F5" w:rsidP="00612D3D"/>
        </w:tc>
      </w:tr>
      <w:tr w:rsidR="007D3CC7" w:rsidRPr="007D3CC7" w14:paraId="32E1DB80" w14:textId="77777777" w:rsidTr="00612D3D">
        <w:tc>
          <w:tcPr>
            <w:tcW w:w="1660" w:type="dxa"/>
          </w:tcPr>
          <w:p w14:paraId="295069A1" w14:textId="77777777" w:rsidR="009E48F5" w:rsidRPr="007D3CC7" w:rsidRDefault="009E48F5" w:rsidP="00612D3D">
            <w:proofErr w:type="spellStart"/>
            <w:r w:rsidRPr="007D3CC7">
              <w:t>orderprice</w:t>
            </w:r>
            <w:proofErr w:type="spellEnd"/>
          </w:p>
        </w:tc>
        <w:tc>
          <w:tcPr>
            <w:tcW w:w="1212" w:type="dxa"/>
          </w:tcPr>
          <w:p w14:paraId="0CF10CF9" w14:textId="77777777" w:rsidR="009E48F5" w:rsidRPr="007D3CC7" w:rsidRDefault="009E48F5" w:rsidP="00612D3D">
            <w:r w:rsidRPr="007D3CC7">
              <w:t>nvarchar</w:t>
            </w:r>
          </w:p>
        </w:tc>
        <w:tc>
          <w:tcPr>
            <w:tcW w:w="1094" w:type="dxa"/>
          </w:tcPr>
          <w:p w14:paraId="168B6AE0" w14:textId="77777777" w:rsidR="009E48F5" w:rsidRPr="007D3CC7" w:rsidRDefault="009E48F5" w:rsidP="00612D3D">
            <w:r w:rsidRPr="007D3CC7">
              <w:t>20</w:t>
            </w:r>
          </w:p>
        </w:tc>
        <w:tc>
          <w:tcPr>
            <w:tcW w:w="1113" w:type="dxa"/>
          </w:tcPr>
          <w:p w14:paraId="7D8FD29C" w14:textId="77777777" w:rsidR="009E48F5" w:rsidRPr="007D3CC7" w:rsidRDefault="009E48F5" w:rsidP="00612D3D"/>
        </w:tc>
        <w:tc>
          <w:tcPr>
            <w:tcW w:w="1058" w:type="dxa"/>
          </w:tcPr>
          <w:p w14:paraId="118FB691" w14:textId="77777777" w:rsidR="009E48F5" w:rsidRPr="007D3CC7" w:rsidRDefault="009E48F5" w:rsidP="00612D3D"/>
        </w:tc>
        <w:tc>
          <w:tcPr>
            <w:tcW w:w="1329" w:type="dxa"/>
          </w:tcPr>
          <w:p w14:paraId="515B90F2" w14:textId="77777777" w:rsidR="009E48F5" w:rsidRPr="007D3CC7" w:rsidRDefault="009E48F5" w:rsidP="00612D3D">
            <w:pPr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ລາຄາສັ່ງຊື້</w:t>
            </w:r>
          </w:p>
        </w:tc>
        <w:tc>
          <w:tcPr>
            <w:tcW w:w="1550" w:type="dxa"/>
          </w:tcPr>
          <w:p w14:paraId="40D47D90" w14:textId="77777777" w:rsidR="009E48F5" w:rsidRPr="007D3CC7" w:rsidRDefault="009E48F5" w:rsidP="00612D3D"/>
        </w:tc>
      </w:tr>
      <w:tr w:rsidR="007D3CC7" w:rsidRPr="007D3CC7" w14:paraId="06370C3B" w14:textId="77777777" w:rsidTr="00612D3D">
        <w:tc>
          <w:tcPr>
            <w:tcW w:w="1660" w:type="dxa"/>
          </w:tcPr>
          <w:p w14:paraId="1DAE7D57" w14:textId="77777777" w:rsidR="009E48F5" w:rsidRPr="007D3CC7" w:rsidRDefault="009E48F5" w:rsidP="00612D3D">
            <w:proofErr w:type="spellStart"/>
            <w:r w:rsidRPr="007D3CC7">
              <w:t>totalprice</w:t>
            </w:r>
            <w:proofErr w:type="spellEnd"/>
          </w:p>
        </w:tc>
        <w:tc>
          <w:tcPr>
            <w:tcW w:w="1212" w:type="dxa"/>
          </w:tcPr>
          <w:p w14:paraId="4A0B4327" w14:textId="77777777" w:rsidR="009E48F5" w:rsidRPr="007D3CC7" w:rsidRDefault="009E48F5" w:rsidP="00612D3D">
            <w:r w:rsidRPr="007D3CC7">
              <w:t>Nvarchar</w:t>
            </w:r>
          </w:p>
        </w:tc>
        <w:tc>
          <w:tcPr>
            <w:tcW w:w="1094" w:type="dxa"/>
          </w:tcPr>
          <w:p w14:paraId="2D1C1320" w14:textId="77777777" w:rsidR="009E48F5" w:rsidRPr="007D3CC7" w:rsidRDefault="009E48F5" w:rsidP="00612D3D">
            <w:r w:rsidRPr="007D3CC7">
              <w:t>20</w:t>
            </w:r>
          </w:p>
        </w:tc>
        <w:tc>
          <w:tcPr>
            <w:tcW w:w="1113" w:type="dxa"/>
          </w:tcPr>
          <w:p w14:paraId="291671F1" w14:textId="77777777" w:rsidR="009E48F5" w:rsidRPr="007D3CC7" w:rsidRDefault="009E48F5" w:rsidP="00612D3D"/>
        </w:tc>
        <w:tc>
          <w:tcPr>
            <w:tcW w:w="1058" w:type="dxa"/>
          </w:tcPr>
          <w:p w14:paraId="5D1DF0AF" w14:textId="77777777" w:rsidR="009E48F5" w:rsidRPr="007D3CC7" w:rsidRDefault="009E48F5" w:rsidP="00612D3D"/>
        </w:tc>
        <w:tc>
          <w:tcPr>
            <w:tcW w:w="1329" w:type="dxa"/>
          </w:tcPr>
          <w:p w14:paraId="60A74403" w14:textId="77777777" w:rsidR="009E48F5" w:rsidRPr="007D3CC7" w:rsidRDefault="009E48F5" w:rsidP="00612D3D">
            <w:pPr>
              <w:rPr>
                <w:cs/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ລາຄາລວມ</w:t>
            </w:r>
          </w:p>
        </w:tc>
        <w:tc>
          <w:tcPr>
            <w:tcW w:w="1550" w:type="dxa"/>
          </w:tcPr>
          <w:p w14:paraId="0BE90A26" w14:textId="77777777" w:rsidR="009E48F5" w:rsidRPr="007D3CC7" w:rsidRDefault="009E48F5" w:rsidP="00612D3D"/>
        </w:tc>
      </w:tr>
      <w:tr w:rsidR="007D3CC7" w:rsidRPr="007D3CC7" w14:paraId="4CC9373C" w14:textId="77777777" w:rsidTr="00612D3D">
        <w:tc>
          <w:tcPr>
            <w:tcW w:w="1660" w:type="dxa"/>
          </w:tcPr>
          <w:p w14:paraId="08DCDE4C" w14:textId="475524DF" w:rsidR="009E48F5" w:rsidRPr="007D3CC7" w:rsidRDefault="00E9151A" w:rsidP="00612D3D">
            <w:pPr>
              <w:rPr>
                <w:lang w:bidi="lo-LA"/>
              </w:rPr>
            </w:pPr>
            <w:proofErr w:type="spellStart"/>
            <w:r>
              <w:rPr>
                <w:lang w:bidi="lo-LA"/>
              </w:rPr>
              <w:t>final</w:t>
            </w:r>
            <w:r w:rsidR="009E48F5" w:rsidRPr="007D3CC7">
              <w:rPr>
                <w:lang w:bidi="lo-LA"/>
              </w:rPr>
              <w:t>price</w:t>
            </w:r>
            <w:proofErr w:type="spellEnd"/>
          </w:p>
        </w:tc>
        <w:tc>
          <w:tcPr>
            <w:tcW w:w="1212" w:type="dxa"/>
          </w:tcPr>
          <w:p w14:paraId="1C48B931" w14:textId="77777777" w:rsidR="009E48F5" w:rsidRPr="007D3CC7" w:rsidRDefault="009E48F5" w:rsidP="00612D3D">
            <w:r w:rsidRPr="007D3CC7">
              <w:t>nvarchar</w:t>
            </w:r>
          </w:p>
        </w:tc>
        <w:tc>
          <w:tcPr>
            <w:tcW w:w="1094" w:type="dxa"/>
          </w:tcPr>
          <w:p w14:paraId="2CF54D64" w14:textId="77777777" w:rsidR="009E48F5" w:rsidRPr="007D3CC7" w:rsidRDefault="009E48F5" w:rsidP="00612D3D">
            <w:r w:rsidRPr="007D3CC7">
              <w:t>20</w:t>
            </w:r>
          </w:p>
        </w:tc>
        <w:tc>
          <w:tcPr>
            <w:tcW w:w="1113" w:type="dxa"/>
          </w:tcPr>
          <w:p w14:paraId="59A6BED5" w14:textId="77777777" w:rsidR="009E48F5" w:rsidRPr="007D3CC7" w:rsidRDefault="009E48F5" w:rsidP="00612D3D"/>
        </w:tc>
        <w:tc>
          <w:tcPr>
            <w:tcW w:w="1058" w:type="dxa"/>
          </w:tcPr>
          <w:p w14:paraId="6CF3D27C" w14:textId="77777777" w:rsidR="009E48F5" w:rsidRPr="007D3CC7" w:rsidRDefault="009E48F5" w:rsidP="00612D3D"/>
        </w:tc>
        <w:tc>
          <w:tcPr>
            <w:tcW w:w="1329" w:type="dxa"/>
          </w:tcPr>
          <w:p w14:paraId="60DEC878" w14:textId="77777777" w:rsidR="009E48F5" w:rsidRPr="007D3CC7" w:rsidRDefault="009E48F5" w:rsidP="00612D3D">
            <w:pPr>
              <w:rPr>
                <w:cs/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ລາຄາລວມທັງໝົດ</w:t>
            </w:r>
          </w:p>
        </w:tc>
        <w:tc>
          <w:tcPr>
            <w:tcW w:w="1550" w:type="dxa"/>
          </w:tcPr>
          <w:p w14:paraId="5DBD934F" w14:textId="77777777" w:rsidR="009E48F5" w:rsidRPr="007D3CC7" w:rsidRDefault="009E48F5" w:rsidP="00612D3D"/>
        </w:tc>
      </w:tr>
      <w:tr w:rsidR="007D3CC7" w:rsidRPr="007D3CC7" w14:paraId="7DBE088E" w14:textId="77777777" w:rsidTr="00612D3D">
        <w:tc>
          <w:tcPr>
            <w:tcW w:w="1660" w:type="dxa"/>
          </w:tcPr>
          <w:p w14:paraId="2A42874E" w14:textId="2A5973E4" w:rsidR="00533850" w:rsidRPr="007D3CC7" w:rsidRDefault="00533850" w:rsidP="00612D3D">
            <w:pPr>
              <w:rPr>
                <w:lang w:bidi="lo-LA"/>
              </w:rPr>
            </w:pPr>
            <w:r w:rsidRPr="007D3CC7">
              <w:rPr>
                <w:lang w:bidi="lo-LA"/>
              </w:rPr>
              <w:t>Note</w:t>
            </w:r>
          </w:p>
        </w:tc>
        <w:tc>
          <w:tcPr>
            <w:tcW w:w="1212" w:type="dxa"/>
          </w:tcPr>
          <w:p w14:paraId="554D8537" w14:textId="4C3750DC" w:rsidR="00533850" w:rsidRPr="007D3CC7" w:rsidRDefault="00533850" w:rsidP="00612D3D">
            <w:r w:rsidRPr="007D3CC7">
              <w:t>nvarchar</w:t>
            </w:r>
          </w:p>
        </w:tc>
        <w:tc>
          <w:tcPr>
            <w:tcW w:w="1094" w:type="dxa"/>
          </w:tcPr>
          <w:p w14:paraId="19FC6C92" w14:textId="77F62A01" w:rsidR="00533850" w:rsidRPr="007D3CC7" w:rsidRDefault="00533850" w:rsidP="00612D3D">
            <w:r w:rsidRPr="007D3CC7">
              <w:t>40</w:t>
            </w:r>
          </w:p>
        </w:tc>
        <w:tc>
          <w:tcPr>
            <w:tcW w:w="1113" w:type="dxa"/>
          </w:tcPr>
          <w:p w14:paraId="03DDCB80" w14:textId="77777777" w:rsidR="00533850" w:rsidRPr="007D3CC7" w:rsidRDefault="00533850" w:rsidP="00612D3D"/>
        </w:tc>
        <w:tc>
          <w:tcPr>
            <w:tcW w:w="1058" w:type="dxa"/>
          </w:tcPr>
          <w:p w14:paraId="6ED4924A" w14:textId="77777777" w:rsidR="00533850" w:rsidRPr="007D3CC7" w:rsidRDefault="00533850" w:rsidP="00612D3D"/>
        </w:tc>
        <w:tc>
          <w:tcPr>
            <w:tcW w:w="1329" w:type="dxa"/>
          </w:tcPr>
          <w:p w14:paraId="6BFD01D6" w14:textId="3CD83C77" w:rsidR="00533850" w:rsidRPr="007D3CC7" w:rsidRDefault="00533850" w:rsidP="00612D3D">
            <w:pPr>
              <w:rPr>
                <w:cs/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ໝາຍເຫດ</w:t>
            </w:r>
          </w:p>
        </w:tc>
        <w:tc>
          <w:tcPr>
            <w:tcW w:w="1550" w:type="dxa"/>
          </w:tcPr>
          <w:p w14:paraId="643C70BE" w14:textId="77777777" w:rsidR="00533850" w:rsidRPr="007D3CC7" w:rsidRDefault="00533850" w:rsidP="00612D3D"/>
        </w:tc>
      </w:tr>
    </w:tbl>
    <w:p w14:paraId="53E6D84C" w14:textId="5A04D092" w:rsidR="009E48F5" w:rsidRPr="007D3CC7" w:rsidRDefault="009E48F5" w:rsidP="00C8372E">
      <w:pPr>
        <w:ind w:firstLine="720"/>
        <w:rPr>
          <w:lang w:bidi="lo-LA"/>
        </w:rPr>
      </w:pPr>
    </w:p>
    <w:p w14:paraId="508C63FC" w14:textId="77777777" w:rsidR="009E48F5" w:rsidRPr="007D3CC7" w:rsidRDefault="009E48F5" w:rsidP="007D3CC7">
      <w:pPr>
        <w:ind w:firstLine="720"/>
        <w:rPr>
          <w:lang w:bidi="lo-LA"/>
        </w:rPr>
      </w:pPr>
    </w:p>
    <w:p w14:paraId="721013FE" w14:textId="26AFF63B" w:rsidR="00C8372E" w:rsidRPr="007D3CC7" w:rsidRDefault="00C8372E" w:rsidP="00F14C36">
      <w:pPr>
        <w:rPr>
          <w:lang w:bidi="lo-LA"/>
        </w:rPr>
      </w:pPr>
      <w:r w:rsidRPr="007D3CC7">
        <w:rPr>
          <w:rFonts w:hint="cs"/>
          <w:cs/>
          <w:lang w:bidi="lo-LA"/>
        </w:rPr>
        <w:t>ຕາຕະລາງຂໍ້ມູນ</w:t>
      </w:r>
      <w:r w:rsidR="000C6418" w:rsidRPr="007D3CC7">
        <w:rPr>
          <w:rFonts w:hint="cs"/>
          <w:cs/>
          <w:lang w:bidi="lo-LA"/>
        </w:rPr>
        <w:t xml:space="preserve"> </w:t>
      </w:r>
      <w:r w:rsidR="00F14C36" w:rsidRPr="007D3CC7">
        <w:rPr>
          <w:rFonts w:hint="cs"/>
          <w:cs/>
          <w:lang w:bidi="lo-LA"/>
        </w:rPr>
        <w:t>ການຂາຍ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273"/>
        <w:gridCol w:w="1258"/>
        <w:gridCol w:w="1231"/>
        <w:gridCol w:w="1239"/>
        <w:gridCol w:w="1215"/>
        <w:gridCol w:w="1333"/>
        <w:gridCol w:w="1660"/>
      </w:tblGrid>
      <w:tr w:rsidR="007D3CC7" w:rsidRPr="007D3CC7" w14:paraId="3296B394" w14:textId="77777777" w:rsidTr="007C2040">
        <w:tc>
          <w:tcPr>
            <w:tcW w:w="1282" w:type="dxa"/>
          </w:tcPr>
          <w:p w14:paraId="2EC587CD" w14:textId="77777777" w:rsidR="00C8372E" w:rsidRPr="007D3CC7" w:rsidRDefault="00C8372E" w:rsidP="00DA4BC5">
            <w:pPr>
              <w:jc w:val="center"/>
              <w:rPr>
                <w:lang w:bidi="lo-LA"/>
              </w:rPr>
            </w:pPr>
            <w:r w:rsidRPr="007D3CC7">
              <w:rPr>
                <w:lang w:bidi="lo-LA"/>
              </w:rPr>
              <w:t>Field names</w:t>
            </w:r>
          </w:p>
          <w:p w14:paraId="6AF77DD7" w14:textId="77777777" w:rsidR="00C8372E" w:rsidRPr="007D3CC7" w:rsidRDefault="00C8372E" w:rsidP="00DA4BC5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ຊື່ຖັນ</w:t>
            </w:r>
          </w:p>
        </w:tc>
        <w:tc>
          <w:tcPr>
            <w:tcW w:w="1268" w:type="dxa"/>
          </w:tcPr>
          <w:p w14:paraId="33A38E0D" w14:textId="77777777" w:rsidR="00C8372E" w:rsidRPr="007D3CC7" w:rsidRDefault="00C8372E" w:rsidP="00DA4BC5">
            <w:pPr>
              <w:jc w:val="center"/>
            </w:pPr>
            <w:r w:rsidRPr="007D3CC7">
              <w:t>Ata type</w:t>
            </w:r>
          </w:p>
          <w:p w14:paraId="248D66C2" w14:textId="77777777" w:rsidR="00C8372E" w:rsidRPr="007D3CC7" w:rsidRDefault="00C8372E" w:rsidP="00DA4BC5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ຊະນິດຂໍ້ມູນ</w:t>
            </w:r>
          </w:p>
        </w:tc>
        <w:tc>
          <w:tcPr>
            <w:tcW w:w="1261" w:type="dxa"/>
          </w:tcPr>
          <w:p w14:paraId="5FABF8BE" w14:textId="77777777" w:rsidR="00C8372E" w:rsidRPr="007D3CC7" w:rsidRDefault="00C8372E" w:rsidP="00DA4BC5">
            <w:pPr>
              <w:jc w:val="center"/>
            </w:pPr>
            <w:r w:rsidRPr="007D3CC7">
              <w:t>Field Size</w:t>
            </w:r>
          </w:p>
          <w:p w14:paraId="637269D0" w14:textId="77777777" w:rsidR="00C8372E" w:rsidRPr="007D3CC7" w:rsidRDefault="00C8372E" w:rsidP="00DA4BC5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ຂະໜາດ</w:t>
            </w:r>
          </w:p>
        </w:tc>
        <w:tc>
          <w:tcPr>
            <w:tcW w:w="1267" w:type="dxa"/>
          </w:tcPr>
          <w:p w14:paraId="375233C5" w14:textId="77777777" w:rsidR="00C8372E" w:rsidRPr="007D3CC7" w:rsidRDefault="00C8372E" w:rsidP="00DA4BC5">
            <w:pPr>
              <w:jc w:val="center"/>
            </w:pPr>
            <w:r w:rsidRPr="007D3CC7">
              <w:t>Allow Null</w:t>
            </w:r>
          </w:p>
          <w:p w14:paraId="6798D2EC" w14:textId="77777777" w:rsidR="00C8372E" w:rsidRPr="007D3CC7" w:rsidRDefault="00C8372E" w:rsidP="00DA4BC5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ຄ່າວ່າງເປົ່າ</w:t>
            </w:r>
          </w:p>
        </w:tc>
        <w:tc>
          <w:tcPr>
            <w:tcW w:w="1250" w:type="dxa"/>
          </w:tcPr>
          <w:p w14:paraId="6CE09713" w14:textId="77777777" w:rsidR="00C8372E" w:rsidRPr="007D3CC7" w:rsidRDefault="00C8372E" w:rsidP="00DA4BC5">
            <w:pPr>
              <w:jc w:val="center"/>
            </w:pPr>
            <w:r w:rsidRPr="007D3CC7">
              <w:t>Key</w:t>
            </w:r>
          </w:p>
          <w:p w14:paraId="7F10B0F4" w14:textId="77777777" w:rsidR="00C8372E" w:rsidRPr="007D3CC7" w:rsidRDefault="00C8372E" w:rsidP="00DA4BC5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ຄຣີ</w:t>
            </w:r>
          </w:p>
        </w:tc>
        <w:tc>
          <w:tcPr>
            <w:tcW w:w="1334" w:type="dxa"/>
          </w:tcPr>
          <w:p w14:paraId="3E6186FD" w14:textId="77777777" w:rsidR="00C8372E" w:rsidRPr="007D3CC7" w:rsidRDefault="00C8372E" w:rsidP="00DA4BC5">
            <w:pPr>
              <w:jc w:val="center"/>
            </w:pPr>
            <w:r w:rsidRPr="007D3CC7">
              <w:t>Description</w:t>
            </w:r>
          </w:p>
          <w:p w14:paraId="3E84659C" w14:textId="77777777" w:rsidR="00C8372E" w:rsidRPr="007D3CC7" w:rsidRDefault="00C8372E" w:rsidP="00DA4BC5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ຄວາມໝາຍ</w:t>
            </w:r>
          </w:p>
        </w:tc>
        <w:tc>
          <w:tcPr>
            <w:tcW w:w="1547" w:type="dxa"/>
          </w:tcPr>
          <w:p w14:paraId="783AF95F" w14:textId="77777777" w:rsidR="00C8372E" w:rsidRPr="007D3CC7" w:rsidRDefault="00C8372E" w:rsidP="00DA4BC5">
            <w:pPr>
              <w:jc w:val="center"/>
            </w:pPr>
            <w:r w:rsidRPr="007D3CC7">
              <w:t>Reference</w:t>
            </w:r>
          </w:p>
          <w:p w14:paraId="097D9A57" w14:textId="77777777" w:rsidR="00C8372E" w:rsidRPr="007D3CC7" w:rsidRDefault="00C8372E" w:rsidP="00DA4BC5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ຕາຕະລາງອ້າງອິງ</w:t>
            </w:r>
          </w:p>
        </w:tc>
      </w:tr>
      <w:tr w:rsidR="007D3CC7" w:rsidRPr="007D3CC7" w14:paraId="0354B0A7" w14:textId="77777777" w:rsidTr="007C2040">
        <w:tc>
          <w:tcPr>
            <w:tcW w:w="1282" w:type="dxa"/>
          </w:tcPr>
          <w:p w14:paraId="5A74028A" w14:textId="2E110E9E" w:rsidR="00C8372E" w:rsidRPr="007D3CC7" w:rsidRDefault="000C6418" w:rsidP="00DA4BC5">
            <w:proofErr w:type="spellStart"/>
            <w:r>
              <w:t>saleid</w:t>
            </w:r>
            <w:proofErr w:type="spellEnd"/>
          </w:p>
        </w:tc>
        <w:tc>
          <w:tcPr>
            <w:tcW w:w="1268" w:type="dxa"/>
          </w:tcPr>
          <w:p w14:paraId="2F9256CE" w14:textId="56AC6F07" w:rsidR="00C8372E" w:rsidRPr="007D3CC7" w:rsidRDefault="007C2040" w:rsidP="00DA4BC5">
            <w:r w:rsidRPr="007D3CC7">
              <w:t>int</w:t>
            </w:r>
          </w:p>
        </w:tc>
        <w:tc>
          <w:tcPr>
            <w:tcW w:w="1261" w:type="dxa"/>
          </w:tcPr>
          <w:p w14:paraId="1C18DB2E" w14:textId="77777777" w:rsidR="00C8372E" w:rsidRPr="007D3CC7" w:rsidRDefault="00C8372E" w:rsidP="00DA4BC5"/>
        </w:tc>
        <w:tc>
          <w:tcPr>
            <w:tcW w:w="1267" w:type="dxa"/>
          </w:tcPr>
          <w:p w14:paraId="009D2BFC" w14:textId="77777777" w:rsidR="00C8372E" w:rsidRPr="007D3CC7" w:rsidRDefault="00C8372E" w:rsidP="00DA4BC5"/>
        </w:tc>
        <w:tc>
          <w:tcPr>
            <w:tcW w:w="1250" w:type="dxa"/>
          </w:tcPr>
          <w:p w14:paraId="28AD25D6" w14:textId="787A1CCD" w:rsidR="00C8372E" w:rsidRPr="007D3CC7" w:rsidRDefault="00486F04" w:rsidP="00DA4BC5">
            <w:r w:rsidRPr="007D3CC7">
              <w:t>PK</w:t>
            </w:r>
          </w:p>
        </w:tc>
        <w:tc>
          <w:tcPr>
            <w:tcW w:w="1334" w:type="dxa"/>
          </w:tcPr>
          <w:p w14:paraId="15913A91" w14:textId="44B932E1" w:rsidR="00C8372E" w:rsidRPr="007D3CC7" w:rsidRDefault="00725EB1" w:rsidP="00DA4BC5">
            <w:pPr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ລະຫັດການຂາຍ</w:t>
            </w:r>
          </w:p>
        </w:tc>
        <w:tc>
          <w:tcPr>
            <w:tcW w:w="1547" w:type="dxa"/>
          </w:tcPr>
          <w:p w14:paraId="7F809803" w14:textId="77777777" w:rsidR="00C8372E" w:rsidRPr="007D3CC7" w:rsidRDefault="00C8372E" w:rsidP="00DA4BC5"/>
        </w:tc>
      </w:tr>
      <w:tr w:rsidR="007D3CC7" w:rsidRPr="007D3CC7" w14:paraId="377FBC3F" w14:textId="77777777" w:rsidTr="007C2040">
        <w:tc>
          <w:tcPr>
            <w:tcW w:w="1282" w:type="dxa"/>
          </w:tcPr>
          <w:p w14:paraId="7A0D4BAB" w14:textId="51E16685" w:rsidR="006C020C" w:rsidRPr="007D3CC7" w:rsidRDefault="007D3CC7" w:rsidP="00DA4BC5">
            <w:proofErr w:type="spellStart"/>
            <w:r>
              <w:t>em</w:t>
            </w:r>
            <w:r w:rsidR="00A86AF9" w:rsidRPr="007D3CC7">
              <w:t>_</w:t>
            </w:r>
            <w:r w:rsidR="007C2040" w:rsidRPr="007D3CC7">
              <w:t>id</w:t>
            </w:r>
            <w:proofErr w:type="spellEnd"/>
          </w:p>
        </w:tc>
        <w:tc>
          <w:tcPr>
            <w:tcW w:w="1268" w:type="dxa"/>
          </w:tcPr>
          <w:p w14:paraId="6B1CDCC6" w14:textId="4A08B626" w:rsidR="006C020C" w:rsidRPr="007D3CC7" w:rsidRDefault="007C2040" w:rsidP="00DA4BC5">
            <w:r w:rsidRPr="007D3CC7">
              <w:t>int</w:t>
            </w:r>
          </w:p>
        </w:tc>
        <w:tc>
          <w:tcPr>
            <w:tcW w:w="1261" w:type="dxa"/>
          </w:tcPr>
          <w:p w14:paraId="4D4E894C" w14:textId="77777777" w:rsidR="006C020C" w:rsidRPr="007D3CC7" w:rsidRDefault="006C020C" w:rsidP="00DA4BC5"/>
        </w:tc>
        <w:tc>
          <w:tcPr>
            <w:tcW w:w="1267" w:type="dxa"/>
          </w:tcPr>
          <w:p w14:paraId="58F5FBB4" w14:textId="77777777" w:rsidR="006C020C" w:rsidRPr="007D3CC7" w:rsidRDefault="006C020C" w:rsidP="00DA4BC5"/>
        </w:tc>
        <w:tc>
          <w:tcPr>
            <w:tcW w:w="1250" w:type="dxa"/>
          </w:tcPr>
          <w:p w14:paraId="6FC61316" w14:textId="19159BE9" w:rsidR="006C020C" w:rsidRPr="007D3CC7" w:rsidRDefault="00486F04" w:rsidP="00DA4BC5">
            <w:r w:rsidRPr="007D3CC7">
              <w:t>FK</w:t>
            </w:r>
          </w:p>
        </w:tc>
        <w:tc>
          <w:tcPr>
            <w:tcW w:w="1334" w:type="dxa"/>
          </w:tcPr>
          <w:p w14:paraId="1CD72602" w14:textId="5FCCE379" w:rsidR="006C020C" w:rsidRPr="007D3CC7" w:rsidRDefault="006C020C" w:rsidP="00DA4BC5">
            <w:pPr>
              <w:rPr>
                <w:cs/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ລະຫັດພະນັກງານ</w:t>
            </w:r>
          </w:p>
        </w:tc>
        <w:tc>
          <w:tcPr>
            <w:tcW w:w="1547" w:type="dxa"/>
          </w:tcPr>
          <w:p w14:paraId="04D9EDAD" w14:textId="4C32CF9F" w:rsidR="006C020C" w:rsidRPr="007D3CC7" w:rsidRDefault="007C2040" w:rsidP="00DA4BC5">
            <w:proofErr w:type="spellStart"/>
            <w:r w:rsidRPr="007D3CC7">
              <w:t>tbemployee</w:t>
            </w:r>
            <w:proofErr w:type="spellEnd"/>
          </w:p>
        </w:tc>
      </w:tr>
      <w:tr w:rsidR="007D3CC7" w:rsidRPr="007D3CC7" w14:paraId="6A10B4CC" w14:textId="77777777" w:rsidTr="007C2040">
        <w:tc>
          <w:tcPr>
            <w:tcW w:w="1282" w:type="dxa"/>
          </w:tcPr>
          <w:p w14:paraId="6309B4C8" w14:textId="444FB540" w:rsidR="00C8372E" w:rsidRPr="007D3CC7" w:rsidRDefault="007C2040" w:rsidP="00DA4BC5">
            <w:proofErr w:type="spellStart"/>
            <w:r w:rsidRPr="007D3CC7">
              <w:t>datesale</w:t>
            </w:r>
            <w:proofErr w:type="spellEnd"/>
          </w:p>
        </w:tc>
        <w:tc>
          <w:tcPr>
            <w:tcW w:w="1268" w:type="dxa"/>
          </w:tcPr>
          <w:p w14:paraId="06694CC1" w14:textId="44377AF9" w:rsidR="00C8372E" w:rsidRPr="007D3CC7" w:rsidRDefault="007C2040" w:rsidP="00DA4BC5">
            <w:r w:rsidRPr="007D3CC7">
              <w:t>Date</w:t>
            </w:r>
          </w:p>
        </w:tc>
        <w:tc>
          <w:tcPr>
            <w:tcW w:w="1261" w:type="dxa"/>
          </w:tcPr>
          <w:p w14:paraId="10B24868" w14:textId="77777777" w:rsidR="00C8372E" w:rsidRPr="007D3CC7" w:rsidRDefault="00C8372E" w:rsidP="00DA4BC5"/>
        </w:tc>
        <w:tc>
          <w:tcPr>
            <w:tcW w:w="1267" w:type="dxa"/>
          </w:tcPr>
          <w:p w14:paraId="22906B6A" w14:textId="77777777" w:rsidR="00C8372E" w:rsidRPr="007D3CC7" w:rsidRDefault="00C8372E" w:rsidP="00DA4BC5"/>
        </w:tc>
        <w:tc>
          <w:tcPr>
            <w:tcW w:w="1250" w:type="dxa"/>
          </w:tcPr>
          <w:p w14:paraId="19758CBD" w14:textId="77777777" w:rsidR="00C8372E" w:rsidRPr="007D3CC7" w:rsidRDefault="00C8372E" w:rsidP="00DA4BC5"/>
        </w:tc>
        <w:tc>
          <w:tcPr>
            <w:tcW w:w="1334" w:type="dxa"/>
          </w:tcPr>
          <w:p w14:paraId="4DA4F039" w14:textId="293F57BA" w:rsidR="00C8372E" w:rsidRPr="007D3CC7" w:rsidRDefault="006C020C" w:rsidP="00DA4BC5">
            <w:pPr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ວັນເດືອນປີການຂາຍ</w:t>
            </w:r>
          </w:p>
        </w:tc>
        <w:tc>
          <w:tcPr>
            <w:tcW w:w="1547" w:type="dxa"/>
          </w:tcPr>
          <w:p w14:paraId="4BA09213" w14:textId="77777777" w:rsidR="00C8372E" w:rsidRPr="007D3CC7" w:rsidRDefault="00C8372E" w:rsidP="00DA4BC5"/>
        </w:tc>
      </w:tr>
      <w:tr w:rsidR="007D3CC7" w:rsidRPr="007D3CC7" w14:paraId="09A3E09E" w14:textId="77777777" w:rsidTr="007C2040">
        <w:tc>
          <w:tcPr>
            <w:tcW w:w="1282" w:type="dxa"/>
          </w:tcPr>
          <w:p w14:paraId="4DBF7A1D" w14:textId="26569CD2" w:rsidR="009B10FE" w:rsidRPr="007D3CC7" w:rsidRDefault="007C2040" w:rsidP="00DA4BC5">
            <w:proofErr w:type="spellStart"/>
            <w:r w:rsidRPr="007D3CC7">
              <w:t>proid</w:t>
            </w:r>
            <w:proofErr w:type="spellEnd"/>
          </w:p>
        </w:tc>
        <w:tc>
          <w:tcPr>
            <w:tcW w:w="1268" w:type="dxa"/>
          </w:tcPr>
          <w:p w14:paraId="45BC7A2F" w14:textId="582D092C" w:rsidR="009B10FE" w:rsidRPr="007D3CC7" w:rsidRDefault="007C2040" w:rsidP="00DA4BC5">
            <w:r w:rsidRPr="007D3CC7">
              <w:t>int</w:t>
            </w:r>
          </w:p>
        </w:tc>
        <w:tc>
          <w:tcPr>
            <w:tcW w:w="1261" w:type="dxa"/>
          </w:tcPr>
          <w:p w14:paraId="6AA83A22" w14:textId="77777777" w:rsidR="009B10FE" w:rsidRPr="007D3CC7" w:rsidRDefault="009B10FE" w:rsidP="00DA4BC5"/>
        </w:tc>
        <w:tc>
          <w:tcPr>
            <w:tcW w:w="1267" w:type="dxa"/>
          </w:tcPr>
          <w:p w14:paraId="52CB1B1E" w14:textId="77777777" w:rsidR="009B10FE" w:rsidRPr="007D3CC7" w:rsidRDefault="009B10FE" w:rsidP="00DA4BC5"/>
        </w:tc>
        <w:tc>
          <w:tcPr>
            <w:tcW w:w="1250" w:type="dxa"/>
          </w:tcPr>
          <w:p w14:paraId="54DC35E6" w14:textId="56AD9624" w:rsidR="009B10FE" w:rsidRPr="007D3CC7" w:rsidRDefault="00486F04" w:rsidP="00DA4BC5">
            <w:r w:rsidRPr="007D3CC7">
              <w:t>FK</w:t>
            </w:r>
          </w:p>
        </w:tc>
        <w:tc>
          <w:tcPr>
            <w:tcW w:w="1334" w:type="dxa"/>
          </w:tcPr>
          <w:p w14:paraId="1F0C96E4" w14:textId="36006D7D" w:rsidR="009B10FE" w:rsidRPr="007D3CC7" w:rsidRDefault="00725EB1" w:rsidP="00DA4BC5">
            <w:pPr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ລະຫັດສິນຄ້າ</w:t>
            </w:r>
          </w:p>
        </w:tc>
        <w:tc>
          <w:tcPr>
            <w:tcW w:w="1547" w:type="dxa"/>
          </w:tcPr>
          <w:p w14:paraId="4105769B" w14:textId="3F520BCD" w:rsidR="009B10FE" w:rsidRPr="007D3CC7" w:rsidRDefault="007C2040" w:rsidP="00DA4BC5">
            <w:proofErr w:type="spellStart"/>
            <w:r w:rsidRPr="007D3CC7">
              <w:t>tbproduct</w:t>
            </w:r>
            <w:proofErr w:type="spellEnd"/>
          </w:p>
        </w:tc>
      </w:tr>
      <w:tr w:rsidR="007D3CC7" w:rsidRPr="007D3CC7" w14:paraId="6C18F333" w14:textId="77777777" w:rsidTr="007C2040">
        <w:tc>
          <w:tcPr>
            <w:tcW w:w="1282" w:type="dxa"/>
          </w:tcPr>
          <w:p w14:paraId="25C0F4F2" w14:textId="596D43EB" w:rsidR="009B10FE" w:rsidRPr="007D3CC7" w:rsidRDefault="003B49E2" w:rsidP="00DA4BC5">
            <w:proofErr w:type="spellStart"/>
            <w:r>
              <w:t>jamnoun</w:t>
            </w:r>
            <w:proofErr w:type="spellEnd"/>
          </w:p>
        </w:tc>
        <w:tc>
          <w:tcPr>
            <w:tcW w:w="1268" w:type="dxa"/>
          </w:tcPr>
          <w:p w14:paraId="7681A8E0" w14:textId="16FA68DF" w:rsidR="009B10FE" w:rsidRPr="007D3CC7" w:rsidRDefault="003B49E2" w:rsidP="00DA4BC5">
            <w:r>
              <w:t>int</w:t>
            </w:r>
          </w:p>
        </w:tc>
        <w:tc>
          <w:tcPr>
            <w:tcW w:w="1261" w:type="dxa"/>
          </w:tcPr>
          <w:p w14:paraId="673885B8" w14:textId="7B9F794E" w:rsidR="009B10FE" w:rsidRPr="007D3CC7" w:rsidRDefault="009B10FE" w:rsidP="00DA4BC5"/>
        </w:tc>
        <w:tc>
          <w:tcPr>
            <w:tcW w:w="1267" w:type="dxa"/>
          </w:tcPr>
          <w:p w14:paraId="7E6ED6DB" w14:textId="77777777" w:rsidR="009B10FE" w:rsidRPr="007D3CC7" w:rsidRDefault="009B10FE" w:rsidP="00DA4BC5"/>
        </w:tc>
        <w:tc>
          <w:tcPr>
            <w:tcW w:w="1250" w:type="dxa"/>
          </w:tcPr>
          <w:p w14:paraId="7D3588CA" w14:textId="77777777" w:rsidR="009B10FE" w:rsidRPr="007D3CC7" w:rsidRDefault="009B10FE" w:rsidP="00DA4BC5"/>
        </w:tc>
        <w:tc>
          <w:tcPr>
            <w:tcW w:w="1334" w:type="dxa"/>
          </w:tcPr>
          <w:p w14:paraId="09CDA9B1" w14:textId="7CA1CBB9" w:rsidR="009B10FE" w:rsidRPr="007D3CC7" w:rsidRDefault="00725EB1" w:rsidP="00DA4BC5">
            <w:pPr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ຈຳນວນ</w:t>
            </w:r>
          </w:p>
        </w:tc>
        <w:tc>
          <w:tcPr>
            <w:tcW w:w="1547" w:type="dxa"/>
          </w:tcPr>
          <w:p w14:paraId="31F3ABF7" w14:textId="77777777" w:rsidR="009B10FE" w:rsidRPr="007D3CC7" w:rsidRDefault="009B10FE" w:rsidP="00DA4BC5"/>
        </w:tc>
      </w:tr>
      <w:tr w:rsidR="007D3CC7" w:rsidRPr="007D3CC7" w14:paraId="22F03A06" w14:textId="77777777" w:rsidTr="007C2040">
        <w:tc>
          <w:tcPr>
            <w:tcW w:w="1282" w:type="dxa"/>
          </w:tcPr>
          <w:p w14:paraId="06D090D9" w14:textId="4828E08B" w:rsidR="006C020C" w:rsidRPr="007D3CC7" w:rsidRDefault="007D3CC7" w:rsidP="00DA4BC5">
            <w:proofErr w:type="spellStart"/>
            <w:r>
              <w:t>c</w:t>
            </w:r>
            <w:r w:rsidR="000B5C79" w:rsidRPr="007D3CC7">
              <w:t>us</w:t>
            </w:r>
            <w:ins w:id="4" w:author="Chanden Teath" w:date="2024-07-01T16:20:00Z">
              <w:r w:rsidR="003F59EA" w:rsidRPr="007D3CC7">
                <w:t>_</w:t>
              </w:r>
            </w:ins>
            <w:r w:rsidR="000B5C79" w:rsidRPr="007D3CC7">
              <w:t>id</w:t>
            </w:r>
            <w:proofErr w:type="spellEnd"/>
          </w:p>
        </w:tc>
        <w:tc>
          <w:tcPr>
            <w:tcW w:w="1268" w:type="dxa"/>
          </w:tcPr>
          <w:p w14:paraId="0A51846A" w14:textId="44459A23" w:rsidR="006C020C" w:rsidRPr="007D3CC7" w:rsidRDefault="000B5C79" w:rsidP="00DA4BC5">
            <w:r w:rsidRPr="007D3CC7">
              <w:t>int</w:t>
            </w:r>
          </w:p>
        </w:tc>
        <w:tc>
          <w:tcPr>
            <w:tcW w:w="1261" w:type="dxa"/>
          </w:tcPr>
          <w:p w14:paraId="74519718" w14:textId="77777777" w:rsidR="006C020C" w:rsidRPr="007D3CC7" w:rsidRDefault="006C020C" w:rsidP="00DA4BC5"/>
        </w:tc>
        <w:tc>
          <w:tcPr>
            <w:tcW w:w="1267" w:type="dxa"/>
          </w:tcPr>
          <w:p w14:paraId="791E6395" w14:textId="77777777" w:rsidR="006C020C" w:rsidRPr="007D3CC7" w:rsidRDefault="006C020C" w:rsidP="00DA4BC5"/>
        </w:tc>
        <w:tc>
          <w:tcPr>
            <w:tcW w:w="1250" w:type="dxa"/>
          </w:tcPr>
          <w:p w14:paraId="1DDF52AD" w14:textId="46E7CB37" w:rsidR="006C020C" w:rsidRPr="007D3CC7" w:rsidRDefault="00486F04" w:rsidP="00DA4BC5">
            <w:r w:rsidRPr="007D3CC7">
              <w:t>FK</w:t>
            </w:r>
          </w:p>
        </w:tc>
        <w:tc>
          <w:tcPr>
            <w:tcW w:w="1334" w:type="dxa"/>
          </w:tcPr>
          <w:p w14:paraId="1B7380F4" w14:textId="2AF92593" w:rsidR="006C020C" w:rsidRPr="007D3CC7" w:rsidRDefault="006C020C" w:rsidP="00DA4BC5">
            <w:pPr>
              <w:rPr>
                <w:cs/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ລະຫັດລູກຄ້າ</w:t>
            </w:r>
          </w:p>
        </w:tc>
        <w:tc>
          <w:tcPr>
            <w:tcW w:w="1547" w:type="dxa"/>
          </w:tcPr>
          <w:p w14:paraId="3926DCC5" w14:textId="4C0717CD" w:rsidR="006C020C" w:rsidRPr="007D3CC7" w:rsidRDefault="000B5C79" w:rsidP="00DA4BC5">
            <w:proofErr w:type="spellStart"/>
            <w:r w:rsidRPr="007D3CC7">
              <w:t>tbcustomer</w:t>
            </w:r>
            <w:proofErr w:type="spellEnd"/>
          </w:p>
        </w:tc>
      </w:tr>
      <w:tr w:rsidR="007D3CC7" w:rsidRPr="007D3CC7" w14:paraId="657BD788" w14:textId="77777777" w:rsidTr="007C2040">
        <w:tc>
          <w:tcPr>
            <w:tcW w:w="1282" w:type="dxa"/>
          </w:tcPr>
          <w:p w14:paraId="71443E91" w14:textId="7656C4D3" w:rsidR="00533850" w:rsidRPr="007D3CC7" w:rsidRDefault="00533850" w:rsidP="00DA4BC5">
            <w:pPr>
              <w:rPr>
                <w:lang w:bidi="lo-LA"/>
              </w:rPr>
            </w:pPr>
            <w:r w:rsidRPr="007D3CC7">
              <w:rPr>
                <w:lang w:bidi="lo-LA"/>
              </w:rPr>
              <w:t>price</w:t>
            </w:r>
          </w:p>
        </w:tc>
        <w:tc>
          <w:tcPr>
            <w:tcW w:w="1268" w:type="dxa"/>
          </w:tcPr>
          <w:p w14:paraId="62213304" w14:textId="7A41DD5A" w:rsidR="00533850" w:rsidRPr="007D3CC7" w:rsidRDefault="00533850" w:rsidP="00DA4BC5">
            <w:r w:rsidRPr="007D3CC7">
              <w:t>nvarchar</w:t>
            </w:r>
          </w:p>
        </w:tc>
        <w:tc>
          <w:tcPr>
            <w:tcW w:w="1261" w:type="dxa"/>
          </w:tcPr>
          <w:p w14:paraId="2EAF017D" w14:textId="61808C9C" w:rsidR="00533850" w:rsidRPr="007D3CC7" w:rsidRDefault="00533850" w:rsidP="00DA4BC5">
            <w:r w:rsidRPr="007D3CC7">
              <w:t>20</w:t>
            </w:r>
          </w:p>
        </w:tc>
        <w:tc>
          <w:tcPr>
            <w:tcW w:w="1267" w:type="dxa"/>
          </w:tcPr>
          <w:p w14:paraId="0AD8D482" w14:textId="77777777" w:rsidR="00533850" w:rsidRPr="007D3CC7" w:rsidRDefault="00533850" w:rsidP="00DA4BC5"/>
        </w:tc>
        <w:tc>
          <w:tcPr>
            <w:tcW w:w="1250" w:type="dxa"/>
          </w:tcPr>
          <w:p w14:paraId="3B5D2644" w14:textId="77777777" w:rsidR="00533850" w:rsidRPr="007D3CC7" w:rsidRDefault="00533850" w:rsidP="00DA4BC5"/>
        </w:tc>
        <w:tc>
          <w:tcPr>
            <w:tcW w:w="1334" w:type="dxa"/>
          </w:tcPr>
          <w:p w14:paraId="7F91CA87" w14:textId="24DBE7DE" w:rsidR="00533850" w:rsidRPr="007D3CC7" w:rsidRDefault="00533850" w:rsidP="00DA4BC5">
            <w:pPr>
              <w:rPr>
                <w:cs/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ລາຄາ</w:t>
            </w:r>
          </w:p>
        </w:tc>
        <w:tc>
          <w:tcPr>
            <w:tcW w:w="1547" w:type="dxa"/>
          </w:tcPr>
          <w:p w14:paraId="1713965B" w14:textId="77777777" w:rsidR="00533850" w:rsidRPr="007D3CC7" w:rsidRDefault="00533850" w:rsidP="00DA4BC5"/>
        </w:tc>
      </w:tr>
      <w:tr w:rsidR="007D3CC7" w:rsidRPr="007D3CC7" w14:paraId="716C5259" w14:textId="77777777" w:rsidTr="007C2040">
        <w:tc>
          <w:tcPr>
            <w:tcW w:w="1282" w:type="dxa"/>
          </w:tcPr>
          <w:p w14:paraId="314919BE" w14:textId="78F7CC57" w:rsidR="00533850" w:rsidRPr="007D3CC7" w:rsidRDefault="00533850" w:rsidP="00DA4BC5">
            <w:pPr>
              <w:rPr>
                <w:lang w:bidi="lo-LA"/>
              </w:rPr>
            </w:pPr>
            <w:proofErr w:type="spellStart"/>
            <w:r w:rsidRPr="007D3CC7">
              <w:rPr>
                <w:lang w:bidi="lo-LA"/>
              </w:rPr>
              <w:t>totalprice</w:t>
            </w:r>
            <w:proofErr w:type="spellEnd"/>
          </w:p>
        </w:tc>
        <w:tc>
          <w:tcPr>
            <w:tcW w:w="1268" w:type="dxa"/>
          </w:tcPr>
          <w:p w14:paraId="5C6D5341" w14:textId="433B815C" w:rsidR="00533850" w:rsidRPr="007D3CC7" w:rsidRDefault="00533850" w:rsidP="00DA4BC5">
            <w:r w:rsidRPr="007D3CC7">
              <w:t>nvarchar</w:t>
            </w:r>
          </w:p>
        </w:tc>
        <w:tc>
          <w:tcPr>
            <w:tcW w:w="1261" w:type="dxa"/>
          </w:tcPr>
          <w:p w14:paraId="691FDE85" w14:textId="60F0C4BB" w:rsidR="00533850" w:rsidRPr="007D3CC7" w:rsidRDefault="00533850" w:rsidP="00DA4BC5">
            <w:r w:rsidRPr="007D3CC7">
              <w:t>20</w:t>
            </w:r>
          </w:p>
        </w:tc>
        <w:tc>
          <w:tcPr>
            <w:tcW w:w="1267" w:type="dxa"/>
          </w:tcPr>
          <w:p w14:paraId="06A88277" w14:textId="77777777" w:rsidR="00533850" w:rsidRPr="007D3CC7" w:rsidRDefault="00533850" w:rsidP="00DA4BC5"/>
        </w:tc>
        <w:tc>
          <w:tcPr>
            <w:tcW w:w="1250" w:type="dxa"/>
          </w:tcPr>
          <w:p w14:paraId="09A1C329" w14:textId="77777777" w:rsidR="00533850" w:rsidRPr="007D3CC7" w:rsidRDefault="00533850" w:rsidP="00DA4BC5"/>
        </w:tc>
        <w:tc>
          <w:tcPr>
            <w:tcW w:w="1334" w:type="dxa"/>
          </w:tcPr>
          <w:p w14:paraId="1DC8AAA7" w14:textId="4488146C" w:rsidR="00533850" w:rsidRPr="007D3CC7" w:rsidRDefault="00533850" w:rsidP="00DA4BC5">
            <w:pPr>
              <w:rPr>
                <w:cs/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ລາຄາລວມ</w:t>
            </w:r>
          </w:p>
        </w:tc>
        <w:tc>
          <w:tcPr>
            <w:tcW w:w="1547" w:type="dxa"/>
          </w:tcPr>
          <w:p w14:paraId="36478955" w14:textId="77777777" w:rsidR="00533850" w:rsidRPr="007D3CC7" w:rsidRDefault="00533850" w:rsidP="00DA4BC5"/>
        </w:tc>
      </w:tr>
      <w:tr w:rsidR="007D3CC7" w:rsidRPr="007D3CC7" w14:paraId="0587D096" w14:textId="77777777" w:rsidTr="007C2040">
        <w:tc>
          <w:tcPr>
            <w:tcW w:w="1282" w:type="dxa"/>
          </w:tcPr>
          <w:p w14:paraId="0DBC77E7" w14:textId="08249CEF" w:rsidR="00533850" w:rsidRPr="007D3CC7" w:rsidRDefault="003B49E2" w:rsidP="00DA4BC5">
            <w:pPr>
              <w:rPr>
                <w:lang w:bidi="lo-LA"/>
              </w:rPr>
            </w:pPr>
            <w:proofErr w:type="spellStart"/>
            <w:r>
              <w:rPr>
                <w:lang w:bidi="lo-LA"/>
              </w:rPr>
              <w:t>final</w:t>
            </w:r>
            <w:r w:rsidR="00533850" w:rsidRPr="007D3CC7">
              <w:rPr>
                <w:lang w:bidi="lo-LA"/>
              </w:rPr>
              <w:t>price</w:t>
            </w:r>
            <w:proofErr w:type="spellEnd"/>
          </w:p>
        </w:tc>
        <w:tc>
          <w:tcPr>
            <w:tcW w:w="1268" w:type="dxa"/>
          </w:tcPr>
          <w:p w14:paraId="12508D98" w14:textId="67E02907" w:rsidR="00533850" w:rsidRPr="007D3CC7" w:rsidRDefault="00533850" w:rsidP="00DA4BC5">
            <w:r w:rsidRPr="007D3CC7">
              <w:t>nvarchar</w:t>
            </w:r>
          </w:p>
        </w:tc>
        <w:tc>
          <w:tcPr>
            <w:tcW w:w="1261" w:type="dxa"/>
          </w:tcPr>
          <w:p w14:paraId="3754CE4B" w14:textId="24493800" w:rsidR="00533850" w:rsidRPr="007D3CC7" w:rsidRDefault="00533850" w:rsidP="00DA4BC5">
            <w:r w:rsidRPr="007D3CC7">
              <w:t>20</w:t>
            </w:r>
          </w:p>
        </w:tc>
        <w:tc>
          <w:tcPr>
            <w:tcW w:w="1267" w:type="dxa"/>
          </w:tcPr>
          <w:p w14:paraId="4B7AF76D" w14:textId="77777777" w:rsidR="00533850" w:rsidRPr="007D3CC7" w:rsidRDefault="00533850" w:rsidP="00DA4BC5"/>
        </w:tc>
        <w:tc>
          <w:tcPr>
            <w:tcW w:w="1250" w:type="dxa"/>
          </w:tcPr>
          <w:p w14:paraId="4772E4D1" w14:textId="77777777" w:rsidR="00533850" w:rsidRPr="007D3CC7" w:rsidRDefault="00533850" w:rsidP="00DA4BC5"/>
        </w:tc>
        <w:tc>
          <w:tcPr>
            <w:tcW w:w="1334" w:type="dxa"/>
          </w:tcPr>
          <w:p w14:paraId="1DC10610" w14:textId="37909E44" w:rsidR="00533850" w:rsidRPr="007D3CC7" w:rsidRDefault="00533850" w:rsidP="00DA4BC5">
            <w:pPr>
              <w:rPr>
                <w:cs/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ລາຄາລວມທັງໝົດ</w:t>
            </w:r>
          </w:p>
        </w:tc>
        <w:tc>
          <w:tcPr>
            <w:tcW w:w="1547" w:type="dxa"/>
          </w:tcPr>
          <w:p w14:paraId="11124904" w14:textId="77777777" w:rsidR="00533850" w:rsidRPr="007D3CC7" w:rsidRDefault="00533850" w:rsidP="00DA4BC5"/>
        </w:tc>
      </w:tr>
      <w:tr w:rsidR="007D3CC7" w:rsidRPr="007D3CC7" w14:paraId="0045D0AC" w14:textId="77777777" w:rsidTr="007C2040">
        <w:tc>
          <w:tcPr>
            <w:tcW w:w="1282" w:type="dxa"/>
          </w:tcPr>
          <w:p w14:paraId="115757AC" w14:textId="23844888" w:rsidR="009B10FE" w:rsidRPr="007D3CC7" w:rsidRDefault="003B49E2" w:rsidP="00DA4BC5">
            <w:proofErr w:type="spellStart"/>
            <w:r>
              <w:t>pm</w:t>
            </w:r>
            <w:r w:rsidR="000B5C79" w:rsidRPr="007D3CC7">
              <w:t>typeid</w:t>
            </w:r>
            <w:proofErr w:type="spellEnd"/>
          </w:p>
        </w:tc>
        <w:tc>
          <w:tcPr>
            <w:tcW w:w="1268" w:type="dxa"/>
          </w:tcPr>
          <w:p w14:paraId="5ECB2D76" w14:textId="42FDD2E9" w:rsidR="009B10FE" w:rsidRPr="007D3CC7" w:rsidRDefault="000B5C79" w:rsidP="00DA4BC5">
            <w:r w:rsidRPr="007D3CC7">
              <w:t>int</w:t>
            </w:r>
          </w:p>
        </w:tc>
        <w:tc>
          <w:tcPr>
            <w:tcW w:w="1261" w:type="dxa"/>
          </w:tcPr>
          <w:p w14:paraId="339BE8C0" w14:textId="77777777" w:rsidR="009B10FE" w:rsidRPr="007D3CC7" w:rsidRDefault="009B10FE" w:rsidP="00DA4BC5"/>
        </w:tc>
        <w:tc>
          <w:tcPr>
            <w:tcW w:w="1267" w:type="dxa"/>
          </w:tcPr>
          <w:p w14:paraId="7F3CE244" w14:textId="77777777" w:rsidR="009B10FE" w:rsidRPr="007D3CC7" w:rsidRDefault="009B10FE" w:rsidP="00DA4BC5"/>
        </w:tc>
        <w:tc>
          <w:tcPr>
            <w:tcW w:w="1250" w:type="dxa"/>
          </w:tcPr>
          <w:p w14:paraId="5DC146B5" w14:textId="541A5399" w:rsidR="009B10FE" w:rsidRPr="007D3CC7" w:rsidRDefault="00486F04" w:rsidP="00DA4BC5">
            <w:r w:rsidRPr="007D3CC7">
              <w:t>FK</w:t>
            </w:r>
          </w:p>
        </w:tc>
        <w:tc>
          <w:tcPr>
            <w:tcW w:w="1334" w:type="dxa"/>
          </w:tcPr>
          <w:p w14:paraId="5AC27F45" w14:textId="0182CBCF" w:rsidR="009B10FE" w:rsidRPr="007D3CC7" w:rsidRDefault="00725EB1" w:rsidP="00DA4BC5">
            <w:pPr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ລະຫັດປະເພດການຊ້ຳລະເງິນ</w:t>
            </w:r>
          </w:p>
        </w:tc>
        <w:tc>
          <w:tcPr>
            <w:tcW w:w="1547" w:type="dxa"/>
          </w:tcPr>
          <w:p w14:paraId="72995B05" w14:textId="5F8CFEDB" w:rsidR="009B10FE" w:rsidRPr="007D3CC7" w:rsidRDefault="000B5C79" w:rsidP="00DA4BC5">
            <w:proofErr w:type="spellStart"/>
            <w:r w:rsidRPr="007D3CC7">
              <w:t>tb</w:t>
            </w:r>
            <w:r w:rsidR="003B49E2">
              <w:t>paymenttype</w:t>
            </w:r>
            <w:proofErr w:type="spellEnd"/>
          </w:p>
        </w:tc>
      </w:tr>
      <w:tr w:rsidR="007D3CC7" w:rsidRPr="007D3CC7" w14:paraId="2F9A75A4" w14:textId="77777777" w:rsidTr="007C2040">
        <w:tc>
          <w:tcPr>
            <w:tcW w:w="1282" w:type="dxa"/>
          </w:tcPr>
          <w:p w14:paraId="36F3BE66" w14:textId="5B0100FB" w:rsidR="009B10FE" w:rsidRPr="007D3CC7" w:rsidRDefault="00CF142F" w:rsidP="00DA4BC5">
            <w:proofErr w:type="spellStart"/>
            <w:r>
              <w:t>ex</w:t>
            </w:r>
            <w:r w:rsidR="000B5C79" w:rsidRPr="007D3CC7">
              <w:t>id</w:t>
            </w:r>
            <w:proofErr w:type="spellEnd"/>
          </w:p>
        </w:tc>
        <w:tc>
          <w:tcPr>
            <w:tcW w:w="1268" w:type="dxa"/>
          </w:tcPr>
          <w:p w14:paraId="3FDC3016" w14:textId="7814D4D0" w:rsidR="009B10FE" w:rsidRPr="007D3CC7" w:rsidRDefault="000B5C79" w:rsidP="00DA4BC5">
            <w:r w:rsidRPr="007D3CC7">
              <w:t>int</w:t>
            </w:r>
          </w:p>
        </w:tc>
        <w:tc>
          <w:tcPr>
            <w:tcW w:w="1261" w:type="dxa"/>
          </w:tcPr>
          <w:p w14:paraId="7D2D9E72" w14:textId="77777777" w:rsidR="009B10FE" w:rsidRPr="007D3CC7" w:rsidRDefault="009B10FE" w:rsidP="00DA4BC5"/>
        </w:tc>
        <w:tc>
          <w:tcPr>
            <w:tcW w:w="1267" w:type="dxa"/>
          </w:tcPr>
          <w:p w14:paraId="5A246F2D" w14:textId="77777777" w:rsidR="009B10FE" w:rsidRPr="007D3CC7" w:rsidRDefault="009B10FE" w:rsidP="00DA4BC5"/>
        </w:tc>
        <w:tc>
          <w:tcPr>
            <w:tcW w:w="1250" w:type="dxa"/>
          </w:tcPr>
          <w:p w14:paraId="42CA039D" w14:textId="2F5E4B74" w:rsidR="009B10FE" w:rsidRPr="007D3CC7" w:rsidRDefault="00486F04" w:rsidP="00DA4BC5">
            <w:r w:rsidRPr="007D3CC7">
              <w:t>FK</w:t>
            </w:r>
          </w:p>
        </w:tc>
        <w:tc>
          <w:tcPr>
            <w:tcW w:w="1334" w:type="dxa"/>
          </w:tcPr>
          <w:p w14:paraId="5AF977F3" w14:textId="03937C28" w:rsidR="009B10FE" w:rsidRPr="007D3CC7" w:rsidRDefault="00725EB1" w:rsidP="00DA4BC5">
            <w:pPr>
              <w:rPr>
                <w:rFonts w:hint="cs"/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ລະຫັດ</w:t>
            </w:r>
            <w:r w:rsidR="00CF142F">
              <w:rPr>
                <w:rFonts w:hint="cs"/>
                <w:cs/>
                <w:lang w:bidi="lo-LA"/>
              </w:rPr>
              <w:t>ອັດຕາແລກປ່ຽນ</w:t>
            </w:r>
          </w:p>
        </w:tc>
        <w:tc>
          <w:tcPr>
            <w:tcW w:w="1547" w:type="dxa"/>
          </w:tcPr>
          <w:p w14:paraId="2F7B7DEB" w14:textId="01F56E78" w:rsidR="009B10FE" w:rsidRPr="007D3CC7" w:rsidRDefault="000B5C79" w:rsidP="00DA4BC5">
            <w:pPr>
              <w:rPr>
                <w:rFonts w:hint="cs"/>
              </w:rPr>
            </w:pPr>
            <w:r w:rsidRPr="007D3CC7">
              <w:t>tb</w:t>
            </w:r>
            <w:r w:rsidR="00CF142F">
              <w:t>exchange</w:t>
            </w:r>
            <w:bookmarkStart w:id="5" w:name="_GoBack"/>
            <w:bookmarkEnd w:id="5"/>
          </w:p>
        </w:tc>
      </w:tr>
    </w:tbl>
    <w:p w14:paraId="79D186DE" w14:textId="2A18192D" w:rsidR="00C8372E" w:rsidRPr="007D3CC7" w:rsidRDefault="00C8372E" w:rsidP="00C8372E">
      <w:pPr>
        <w:rPr>
          <w:lang w:bidi="lo-LA"/>
        </w:rPr>
      </w:pPr>
    </w:p>
    <w:p w14:paraId="798A8B9E" w14:textId="531B160C" w:rsidR="0071274B" w:rsidRPr="007D3CC7" w:rsidRDefault="0071274B" w:rsidP="00C8372E">
      <w:pPr>
        <w:rPr>
          <w:lang w:bidi="lo-LA"/>
        </w:rPr>
      </w:pPr>
    </w:p>
    <w:p w14:paraId="5129A8B2" w14:textId="46398271" w:rsidR="0071274B" w:rsidRPr="007D3CC7" w:rsidRDefault="0071274B" w:rsidP="00C8372E">
      <w:pPr>
        <w:rPr>
          <w:lang w:bidi="lo-LA"/>
        </w:rPr>
      </w:pPr>
    </w:p>
    <w:p w14:paraId="274DF15C" w14:textId="743114C2" w:rsidR="0071274B" w:rsidRPr="007D3CC7" w:rsidRDefault="0071274B" w:rsidP="00C8372E">
      <w:pPr>
        <w:rPr>
          <w:lang w:bidi="lo-LA"/>
        </w:rPr>
      </w:pPr>
    </w:p>
    <w:p w14:paraId="19F65B7A" w14:textId="77777777" w:rsidR="0071274B" w:rsidRPr="007D3CC7" w:rsidRDefault="0071274B" w:rsidP="00C8372E">
      <w:pPr>
        <w:rPr>
          <w:lang w:bidi="lo-LA"/>
        </w:rPr>
      </w:pPr>
    </w:p>
    <w:p w14:paraId="41099AAD" w14:textId="674B67C1" w:rsidR="0071274B" w:rsidRPr="007D3CC7" w:rsidRDefault="0071274B" w:rsidP="00C8372E">
      <w:pPr>
        <w:rPr>
          <w:lang w:bidi="lo-LA"/>
        </w:rPr>
      </w:pPr>
      <w:r w:rsidRPr="007D3CC7">
        <w:rPr>
          <w:rFonts w:hint="cs"/>
          <w:cs/>
          <w:lang w:bidi="lo-LA"/>
        </w:rPr>
        <w:t>ຕາຕະລາງຂໍ້ມູນ</w:t>
      </w:r>
      <w:r w:rsidR="003B49E2">
        <w:rPr>
          <w:rFonts w:hint="cs"/>
          <w:cs/>
          <w:lang w:bidi="lo-LA"/>
        </w:rPr>
        <w:t>ລາຍລະອຽດ</w:t>
      </w:r>
      <w:r w:rsidRPr="007D3CC7">
        <w:rPr>
          <w:rFonts w:hint="cs"/>
          <w:cs/>
          <w:lang w:bidi="lo-LA"/>
        </w:rPr>
        <w:t>ການຂາຍ</w:t>
      </w:r>
    </w:p>
    <w:p w14:paraId="46CEAA42" w14:textId="77777777" w:rsidR="0071274B" w:rsidRPr="007D3CC7" w:rsidRDefault="0071274B" w:rsidP="00C8372E">
      <w:pPr>
        <w:rPr>
          <w:lang w:bidi="lo-LA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284"/>
        <w:gridCol w:w="1268"/>
        <w:gridCol w:w="1260"/>
        <w:gridCol w:w="1267"/>
        <w:gridCol w:w="1249"/>
        <w:gridCol w:w="1334"/>
        <w:gridCol w:w="1689"/>
      </w:tblGrid>
      <w:tr w:rsidR="007D3CC7" w:rsidRPr="007D3CC7" w14:paraId="71AC9BC4" w14:textId="77777777" w:rsidTr="007D3CC7">
        <w:tc>
          <w:tcPr>
            <w:tcW w:w="1284" w:type="dxa"/>
          </w:tcPr>
          <w:p w14:paraId="754ACFFE" w14:textId="77777777" w:rsidR="0071274B" w:rsidRPr="007D3CC7" w:rsidRDefault="0071274B" w:rsidP="00612D3D">
            <w:pPr>
              <w:jc w:val="center"/>
              <w:rPr>
                <w:lang w:bidi="lo-LA"/>
              </w:rPr>
            </w:pPr>
            <w:r w:rsidRPr="007D3CC7">
              <w:rPr>
                <w:lang w:bidi="lo-LA"/>
              </w:rPr>
              <w:t>Field names</w:t>
            </w:r>
          </w:p>
          <w:p w14:paraId="521A2FD8" w14:textId="77777777" w:rsidR="0071274B" w:rsidRPr="007D3CC7" w:rsidRDefault="0071274B" w:rsidP="00612D3D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ຊື່ຖັນ</w:t>
            </w:r>
          </w:p>
        </w:tc>
        <w:tc>
          <w:tcPr>
            <w:tcW w:w="1268" w:type="dxa"/>
          </w:tcPr>
          <w:p w14:paraId="51AA52F3" w14:textId="7AF04631" w:rsidR="0071274B" w:rsidRPr="007D3CC7" w:rsidRDefault="0071274B" w:rsidP="00612D3D">
            <w:pPr>
              <w:jc w:val="center"/>
            </w:pPr>
            <w:r w:rsidRPr="007D3CC7">
              <w:t>data type</w:t>
            </w:r>
          </w:p>
          <w:p w14:paraId="0E3D1A2F" w14:textId="77777777" w:rsidR="0071274B" w:rsidRPr="007D3CC7" w:rsidRDefault="0071274B" w:rsidP="00612D3D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ຊະນິດຂໍ້ມູນ</w:t>
            </w:r>
          </w:p>
        </w:tc>
        <w:tc>
          <w:tcPr>
            <w:tcW w:w="1260" w:type="dxa"/>
          </w:tcPr>
          <w:p w14:paraId="592231BF" w14:textId="77777777" w:rsidR="0071274B" w:rsidRPr="007D3CC7" w:rsidRDefault="0071274B" w:rsidP="00612D3D">
            <w:pPr>
              <w:jc w:val="center"/>
            </w:pPr>
            <w:r w:rsidRPr="007D3CC7">
              <w:t>Field Size</w:t>
            </w:r>
          </w:p>
          <w:p w14:paraId="0FDB60D4" w14:textId="77777777" w:rsidR="0071274B" w:rsidRPr="007D3CC7" w:rsidRDefault="0071274B" w:rsidP="00612D3D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ຂະໜາດ</w:t>
            </w:r>
          </w:p>
        </w:tc>
        <w:tc>
          <w:tcPr>
            <w:tcW w:w="1267" w:type="dxa"/>
          </w:tcPr>
          <w:p w14:paraId="6E1E62D4" w14:textId="77777777" w:rsidR="0071274B" w:rsidRPr="007D3CC7" w:rsidRDefault="0071274B" w:rsidP="00612D3D">
            <w:pPr>
              <w:jc w:val="center"/>
            </w:pPr>
            <w:r w:rsidRPr="007D3CC7">
              <w:t>Allow Null</w:t>
            </w:r>
          </w:p>
          <w:p w14:paraId="1EC2599A" w14:textId="77777777" w:rsidR="0071274B" w:rsidRPr="007D3CC7" w:rsidRDefault="0071274B" w:rsidP="00612D3D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ຄ່າວ່າງເປົ່າ</w:t>
            </w:r>
          </w:p>
        </w:tc>
        <w:tc>
          <w:tcPr>
            <w:tcW w:w="1249" w:type="dxa"/>
          </w:tcPr>
          <w:p w14:paraId="20F422B8" w14:textId="77777777" w:rsidR="0071274B" w:rsidRPr="007D3CC7" w:rsidRDefault="0071274B" w:rsidP="00612D3D">
            <w:pPr>
              <w:jc w:val="center"/>
            </w:pPr>
            <w:r w:rsidRPr="007D3CC7">
              <w:t>Key</w:t>
            </w:r>
          </w:p>
          <w:p w14:paraId="50E4A20B" w14:textId="77777777" w:rsidR="0071274B" w:rsidRPr="007D3CC7" w:rsidRDefault="0071274B" w:rsidP="00612D3D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ຄຣີ</w:t>
            </w:r>
          </w:p>
        </w:tc>
        <w:tc>
          <w:tcPr>
            <w:tcW w:w="1334" w:type="dxa"/>
          </w:tcPr>
          <w:p w14:paraId="6E29587C" w14:textId="77777777" w:rsidR="0071274B" w:rsidRPr="007D3CC7" w:rsidRDefault="0071274B" w:rsidP="00612D3D">
            <w:pPr>
              <w:jc w:val="center"/>
            </w:pPr>
            <w:r w:rsidRPr="007D3CC7">
              <w:t>Description</w:t>
            </w:r>
          </w:p>
          <w:p w14:paraId="43347ABE" w14:textId="77777777" w:rsidR="0071274B" w:rsidRPr="007D3CC7" w:rsidRDefault="0071274B" w:rsidP="00612D3D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ຄວາມໝາຍ</w:t>
            </w:r>
          </w:p>
        </w:tc>
        <w:tc>
          <w:tcPr>
            <w:tcW w:w="1689" w:type="dxa"/>
          </w:tcPr>
          <w:p w14:paraId="4F55A1DD" w14:textId="77777777" w:rsidR="0071274B" w:rsidRPr="007D3CC7" w:rsidRDefault="0071274B" w:rsidP="00612D3D">
            <w:pPr>
              <w:jc w:val="center"/>
            </w:pPr>
            <w:r w:rsidRPr="007D3CC7">
              <w:t>Reference</w:t>
            </w:r>
          </w:p>
          <w:p w14:paraId="232F8922" w14:textId="77777777" w:rsidR="0071274B" w:rsidRPr="007D3CC7" w:rsidRDefault="0071274B" w:rsidP="00612D3D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ຕາຕະລາງອ້າງອິງ</w:t>
            </w:r>
          </w:p>
        </w:tc>
      </w:tr>
      <w:tr w:rsidR="007D3CC7" w:rsidRPr="007D3CC7" w14:paraId="7073C83C" w14:textId="77777777" w:rsidTr="007D3CC7">
        <w:tc>
          <w:tcPr>
            <w:tcW w:w="1284" w:type="dxa"/>
          </w:tcPr>
          <w:p w14:paraId="05E093CF" w14:textId="378F6574" w:rsidR="0071274B" w:rsidRPr="007D3CC7" w:rsidRDefault="0071274B" w:rsidP="00612D3D">
            <w:proofErr w:type="spellStart"/>
            <w:r w:rsidRPr="007D3CC7">
              <w:t>sale</w:t>
            </w:r>
            <w:r w:rsidR="000C6418">
              <w:t>de</w:t>
            </w:r>
            <w:r w:rsidRPr="007D3CC7">
              <w:t>id</w:t>
            </w:r>
            <w:proofErr w:type="spellEnd"/>
          </w:p>
        </w:tc>
        <w:tc>
          <w:tcPr>
            <w:tcW w:w="1268" w:type="dxa"/>
          </w:tcPr>
          <w:p w14:paraId="13932B5E" w14:textId="77777777" w:rsidR="0071274B" w:rsidRPr="007D3CC7" w:rsidRDefault="0071274B" w:rsidP="00612D3D">
            <w:r w:rsidRPr="007D3CC7">
              <w:t>Int</w:t>
            </w:r>
          </w:p>
        </w:tc>
        <w:tc>
          <w:tcPr>
            <w:tcW w:w="1260" w:type="dxa"/>
          </w:tcPr>
          <w:p w14:paraId="0FF36D59" w14:textId="77777777" w:rsidR="0071274B" w:rsidRPr="007D3CC7" w:rsidRDefault="0071274B" w:rsidP="00612D3D"/>
        </w:tc>
        <w:tc>
          <w:tcPr>
            <w:tcW w:w="1267" w:type="dxa"/>
          </w:tcPr>
          <w:p w14:paraId="08B6ABA7" w14:textId="77777777" w:rsidR="0071274B" w:rsidRPr="007D3CC7" w:rsidRDefault="0071274B" w:rsidP="00612D3D"/>
        </w:tc>
        <w:tc>
          <w:tcPr>
            <w:tcW w:w="1249" w:type="dxa"/>
          </w:tcPr>
          <w:p w14:paraId="62E3E19C" w14:textId="77777777" w:rsidR="0071274B" w:rsidRPr="007D3CC7" w:rsidRDefault="0071274B" w:rsidP="00612D3D">
            <w:r w:rsidRPr="007D3CC7">
              <w:t>PK</w:t>
            </w:r>
          </w:p>
        </w:tc>
        <w:tc>
          <w:tcPr>
            <w:tcW w:w="1334" w:type="dxa"/>
          </w:tcPr>
          <w:p w14:paraId="5B530380" w14:textId="745A24C8" w:rsidR="0071274B" w:rsidRPr="007D3CC7" w:rsidRDefault="0071274B" w:rsidP="00612D3D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ລະຫັດ</w:t>
            </w:r>
            <w:r w:rsidR="00DF0727">
              <w:rPr>
                <w:rFonts w:hint="cs"/>
                <w:cs/>
                <w:lang w:bidi="lo-LA"/>
              </w:rPr>
              <w:t>ລາຍລະອຽດ</w:t>
            </w:r>
            <w:r w:rsidR="003F59EA" w:rsidRPr="007D3CC7">
              <w:rPr>
                <w:rFonts w:hint="cs"/>
                <w:cs/>
                <w:lang w:bidi="lo-LA"/>
              </w:rPr>
              <w:t>ການຂາຍ</w:t>
            </w:r>
          </w:p>
        </w:tc>
        <w:tc>
          <w:tcPr>
            <w:tcW w:w="1689" w:type="dxa"/>
          </w:tcPr>
          <w:p w14:paraId="1ABA1992" w14:textId="77777777" w:rsidR="0071274B" w:rsidRPr="007D3CC7" w:rsidRDefault="0071274B" w:rsidP="00612D3D"/>
        </w:tc>
      </w:tr>
      <w:tr w:rsidR="007D3CC7" w:rsidRPr="007D3CC7" w14:paraId="2D7BC98D" w14:textId="77777777" w:rsidTr="00B6429A">
        <w:tc>
          <w:tcPr>
            <w:tcW w:w="1284" w:type="dxa"/>
          </w:tcPr>
          <w:p w14:paraId="24D5899A" w14:textId="1333E6FD" w:rsidR="0071274B" w:rsidRPr="007D3CC7" w:rsidRDefault="003F59EA" w:rsidP="00612D3D">
            <w:pPr>
              <w:rPr>
                <w:lang w:bidi="lo-LA"/>
              </w:rPr>
            </w:pPr>
            <w:proofErr w:type="spellStart"/>
            <w:r w:rsidRPr="007D3CC7">
              <w:rPr>
                <w:lang w:bidi="lo-LA"/>
              </w:rPr>
              <w:t>saleid</w:t>
            </w:r>
            <w:proofErr w:type="spellEnd"/>
          </w:p>
        </w:tc>
        <w:tc>
          <w:tcPr>
            <w:tcW w:w="1268" w:type="dxa"/>
          </w:tcPr>
          <w:p w14:paraId="2F0CB0B0" w14:textId="77777777" w:rsidR="0071274B" w:rsidRPr="007D3CC7" w:rsidRDefault="0071274B" w:rsidP="00612D3D">
            <w:r w:rsidRPr="007D3CC7">
              <w:t>int</w:t>
            </w:r>
          </w:p>
        </w:tc>
        <w:tc>
          <w:tcPr>
            <w:tcW w:w="1260" w:type="dxa"/>
          </w:tcPr>
          <w:p w14:paraId="14E31E51" w14:textId="77777777" w:rsidR="0071274B" w:rsidRPr="007D3CC7" w:rsidRDefault="0071274B" w:rsidP="00612D3D"/>
        </w:tc>
        <w:tc>
          <w:tcPr>
            <w:tcW w:w="1267" w:type="dxa"/>
          </w:tcPr>
          <w:p w14:paraId="680EBCC0" w14:textId="77777777" w:rsidR="0071274B" w:rsidRPr="007D3CC7" w:rsidRDefault="0071274B" w:rsidP="00612D3D"/>
        </w:tc>
        <w:tc>
          <w:tcPr>
            <w:tcW w:w="1249" w:type="dxa"/>
          </w:tcPr>
          <w:p w14:paraId="186BFBDA" w14:textId="77777777" w:rsidR="0071274B" w:rsidRPr="007D3CC7" w:rsidRDefault="0071274B" w:rsidP="00612D3D">
            <w:r w:rsidRPr="007D3CC7">
              <w:t>FK</w:t>
            </w:r>
          </w:p>
        </w:tc>
        <w:tc>
          <w:tcPr>
            <w:tcW w:w="1334" w:type="dxa"/>
          </w:tcPr>
          <w:p w14:paraId="01A99578" w14:textId="701E4557" w:rsidR="0071274B" w:rsidRPr="007D3CC7" w:rsidRDefault="0071274B" w:rsidP="00612D3D">
            <w:pPr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ລະຫັດ</w:t>
            </w:r>
            <w:r w:rsidR="003F59EA" w:rsidRPr="007D3CC7">
              <w:rPr>
                <w:rFonts w:hint="cs"/>
                <w:cs/>
                <w:lang w:bidi="lo-LA"/>
              </w:rPr>
              <w:t>ການຂາຍ</w:t>
            </w:r>
          </w:p>
        </w:tc>
        <w:tc>
          <w:tcPr>
            <w:tcW w:w="1689" w:type="dxa"/>
            <w:shd w:val="clear" w:color="auto" w:fill="FFFFFF" w:themeFill="background1"/>
          </w:tcPr>
          <w:p w14:paraId="61D7C3B4" w14:textId="68355EAA" w:rsidR="0071274B" w:rsidRPr="007D3CC7" w:rsidRDefault="0071274B" w:rsidP="00612D3D">
            <w:proofErr w:type="spellStart"/>
            <w:r w:rsidRPr="007D3CC7">
              <w:t>tb</w:t>
            </w:r>
            <w:r w:rsidR="003F59EA" w:rsidRPr="007D3CC7">
              <w:t>sale</w:t>
            </w:r>
            <w:proofErr w:type="spellEnd"/>
          </w:p>
        </w:tc>
      </w:tr>
      <w:tr w:rsidR="007D3CC7" w:rsidRPr="007D3CC7" w14:paraId="08978459" w14:textId="77777777" w:rsidTr="007D3CC7">
        <w:tc>
          <w:tcPr>
            <w:tcW w:w="1284" w:type="dxa"/>
          </w:tcPr>
          <w:p w14:paraId="00F00084" w14:textId="5F644EA6" w:rsidR="0071274B" w:rsidRPr="007D3CC7" w:rsidRDefault="003F59EA" w:rsidP="00612D3D">
            <w:proofErr w:type="spellStart"/>
            <w:r w:rsidRPr="007D3CC7">
              <w:t>datesale</w:t>
            </w:r>
            <w:proofErr w:type="spellEnd"/>
          </w:p>
        </w:tc>
        <w:tc>
          <w:tcPr>
            <w:tcW w:w="1268" w:type="dxa"/>
          </w:tcPr>
          <w:p w14:paraId="125076B6" w14:textId="77777777" w:rsidR="0071274B" w:rsidRPr="007D3CC7" w:rsidRDefault="0071274B" w:rsidP="00612D3D">
            <w:r w:rsidRPr="007D3CC7">
              <w:t>Date</w:t>
            </w:r>
          </w:p>
        </w:tc>
        <w:tc>
          <w:tcPr>
            <w:tcW w:w="1260" w:type="dxa"/>
          </w:tcPr>
          <w:p w14:paraId="33E6E4C8" w14:textId="77777777" w:rsidR="0071274B" w:rsidRPr="007D3CC7" w:rsidRDefault="0071274B" w:rsidP="00612D3D"/>
        </w:tc>
        <w:tc>
          <w:tcPr>
            <w:tcW w:w="1267" w:type="dxa"/>
          </w:tcPr>
          <w:p w14:paraId="3BE3A8A2" w14:textId="77777777" w:rsidR="0071274B" w:rsidRPr="007D3CC7" w:rsidRDefault="0071274B" w:rsidP="00612D3D"/>
        </w:tc>
        <w:tc>
          <w:tcPr>
            <w:tcW w:w="1249" w:type="dxa"/>
          </w:tcPr>
          <w:p w14:paraId="27C91420" w14:textId="77777777" w:rsidR="0071274B" w:rsidRPr="007D3CC7" w:rsidRDefault="0071274B" w:rsidP="00612D3D"/>
        </w:tc>
        <w:tc>
          <w:tcPr>
            <w:tcW w:w="1334" w:type="dxa"/>
          </w:tcPr>
          <w:p w14:paraId="6815D382" w14:textId="698C1080" w:rsidR="0071274B" w:rsidRPr="007D3CC7" w:rsidRDefault="0071274B" w:rsidP="00612D3D">
            <w:pPr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ວັນເດືອນປີ</w:t>
            </w:r>
            <w:r w:rsidR="003F59EA" w:rsidRPr="007D3CC7">
              <w:rPr>
                <w:rFonts w:hint="cs"/>
                <w:cs/>
                <w:lang w:bidi="lo-LA"/>
              </w:rPr>
              <w:t>ການຂາຍ</w:t>
            </w:r>
          </w:p>
        </w:tc>
        <w:tc>
          <w:tcPr>
            <w:tcW w:w="1689" w:type="dxa"/>
          </w:tcPr>
          <w:p w14:paraId="286011CC" w14:textId="77777777" w:rsidR="0071274B" w:rsidRPr="007D3CC7" w:rsidRDefault="0071274B" w:rsidP="00612D3D"/>
        </w:tc>
      </w:tr>
      <w:tr w:rsidR="007D3CC7" w:rsidRPr="007D3CC7" w14:paraId="2C1F22D9" w14:textId="77777777" w:rsidTr="007D3CC7">
        <w:tc>
          <w:tcPr>
            <w:tcW w:w="1284" w:type="dxa"/>
          </w:tcPr>
          <w:p w14:paraId="37BCF784" w14:textId="4A563033" w:rsidR="0071274B" w:rsidRPr="007D3CC7" w:rsidRDefault="003B49E2" w:rsidP="00612D3D">
            <w:pPr>
              <w:rPr>
                <w:lang w:bidi="lo-LA"/>
              </w:rPr>
            </w:pPr>
            <w:proofErr w:type="spellStart"/>
            <w:r>
              <w:rPr>
                <w:lang w:bidi="lo-LA"/>
              </w:rPr>
              <w:t>cus</w:t>
            </w:r>
            <w:r w:rsidR="003F59EA" w:rsidRPr="007D3CC7">
              <w:rPr>
                <w:lang w:bidi="lo-LA"/>
              </w:rPr>
              <w:t>id</w:t>
            </w:r>
            <w:proofErr w:type="spellEnd"/>
          </w:p>
        </w:tc>
        <w:tc>
          <w:tcPr>
            <w:tcW w:w="1268" w:type="dxa"/>
          </w:tcPr>
          <w:p w14:paraId="67704ABB" w14:textId="77777777" w:rsidR="0071274B" w:rsidRPr="007D3CC7" w:rsidRDefault="0071274B" w:rsidP="00612D3D">
            <w:r w:rsidRPr="007D3CC7">
              <w:t>int</w:t>
            </w:r>
          </w:p>
        </w:tc>
        <w:tc>
          <w:tcPr>
            <w:tcW w:w="1260" w:type="dxa"/>
          </w:tcPr>
          <w:p w14:paraId="59EFE896" w14:textId="77777777" w:rsidR="0071274B" w:rsidRPr="007D3CC7" w:rsidRDefault="0071274B" w:rsidP="00612D3D"/>
        </w:tc>
        <w:tc>
          <w:tcPr>
            <w:tcW w:w="1267" w:type="dxa"/>
          </w:tcPr>
          <w:p w14:paraId="63BA979C" w14:textId="77777777" w:rsidR="0071274B" w:rsidRPr="007D3CC7" w:rsidRDefault="0071274B" w:rsidP="00612D3D"/>
        </w:tc>
        <w:tc>
          <w:tcPr>
            <w:tcW w:w="1249" w:type="dxa"/>
          </w:tcPr>
          <w:p w14:paraId="085722B4" w14:textId="77777777" w:rsidR="0071274B" w:rsidRPr="007D3CC7" w:rsidRDefault="0071274B" w:rsidP="00612D3D">
            <w:r w:rsidRPr="007D3CC7">
              <w:t>FK</w:t>
            </w:r>
          </w:p>
        </w:tc>
        <w:tc>
          <w:tcPr>
            <w:tcW w:w="1334" w:type="dxa"/>
          </w:tcPr>
          <w:p w14:paraId="11DAFD81" w14:textId="55A017F0" w:rsidR="0071274B" w:rsidRPr="007D3CC7" w:rsidRDefault="0071274B" w:rsidP="00612D3D">
            <w:pPr>
              <w:rPr>
                <w:lang w:bidi="km-KH"/>
              </w:rPr>
            </w:pPr>
            <w:r w:rsidRPr="007D3CC7">
              <w:rPr>
                <w:rFonts w:hint="cs"/>
                <w:cs/>
                <w:lang w:bidi="lo-LA"/>
              </w:rPr>
              <w:t>ລະຫັດ</w:t>
            </w:r>
            <w:r w:rsidR="003F59EA" w:rsidRPr="007D3CC7">
              <w:rPr>
                <w:rFonts w:hint="cs"/>
                <w:cs/>
                <w:lang w:bidi="lo-LA"/>
              </w:rPr>
              <w:t>ລູກຄ້າ</w:t>
            </w:r>
          </w:p>
        </w:tc>
        <w:tc>
          <w:tcPr>
            <w:tcW w:w="1689" w:type="dxa"/>
          </w:tcPr>
          <w:p w14:paraId="193BF47D" w14:textId="1DD4182C" w:rsidR="0071274B" w:rsidRPr="007D3CC7" w:rsidRDefault="0071274B" w:rsidP="00612D3D">
            <w:proofErr w:type="spellStart"/>
            <w:r w:rsidRPr="007D3CC7">
              <w:t>tb</w:t>
            </w:r>
            <w:r w:rsidR="003F59EA" w:rsidRPr="007D3CC7">
              <w:t>customer</w:t>
            </w:r>
            <w:proofErr w:type="spellEnd"/>
          </w:p>
        </w:tc>
      </w:tr>
    </w:tbl>
    <w:p w14:paraId="31E9131F" w14:textId="1D4A047F" w:rsidR="00486F04" w:rsidRPr="007D3CC7" w:rsidRDefault="00486F04" w:rsidP="00C8372E">
      <w:pPr>
        <w:rPr>
          <w:lang w:bidi="lo-LA"/>
        </w:rPr>
      </w:pPr>
    </w:p>
    <w:p w14:paraId="024FCFE6" w14:textId="77777777" w:rsidR="0071274B" w:rsidRPr="007D3CC7" w:rsidDel="00863EEB" w:rsidRDefault="0071274B" w:rsidP="00C8372E">
      <w:pPr>
        <w:rPr>
          <w:del w:id="6" w:author="Chanden Teath" w:date="2024-07-01T16:26:00Z"/>
          <w:lang w:bidi="lo-LA"/>
        </w:rPr>
      </w:pPr>
    </w:p>
    <w:p w14:paraId="7686C50F" w14:textId="77777777" w:rsidR="00486F04" w:rsidRPr="007D3CC7" w:rsidRDefault="00486F04" w:rsidP="00C8372E">
      <w:pPr>
        <w:rPr>
          <w:lang w:bidi="lo-LA"/>
        </w:rPr>
      </w:pPr>
    </w:p>
    <w:p w14:paraId="3D2E281C" w14:textId="558F5398" w:rsidR="00C8372E" w:rsidRPr="007D3CC7" w:rsidRDefault="00C8372E" w:rsidP="00C8372E">
      <w:pPr>
        <w:rPr>
          <w:lang w:bidi="lo-LA"/>
        </w:rPr>
      </w:pPr>
      <w:r w:rsidRPr="007D3CC7">
        <w:rPr>
          <w:rFonts w:hint="cs"/>
          <w:cs/>
          <w:lang w:bidi="lo-LA"/>
        </w:rPr>
        <w:t>ຕາຕະລາງຂໍ້ມູນ</w:t>
      </w:r>
      <w:r w:rsidR="009B10FE" w:rsidRPr="007D3CC7">
        <w:rPr>
          <w:rFonts w:hint="cs"/>
          <w:cs/>
          <w:lang w:bidi="lo-LA"/>
        </w:rPr>
        <w:t>ສິນຄ້າມີບັນຫາ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439"/>
        <w:gridCol w:w="1254"/>
        <w:gridCol w:w="1222"/>
        <w:gridCol w:w="1232"/>
        <w:gridCol w:w="1205"/>
        <w:gridCol w:w="1333"/>
        <w:gridCol w:w="1666"/>
      </w:tblGrid>
      <w:tr w:rsidR="007D3CC7" w:rsidRPr="007D3CC7" w14:paraId="0EC432EE" w14:textId="77777777" w:rsidTr="000B5C79">
        <w:tc>
          <w:tcPr>
            <w:tcW w:w="1284" w:type="dxa"/>
          </w:tcPr>
          <w:p w14:paraId="16F625D2" w14:textId="77777777" w:rsidR="00C8372E" w:rsidRPr="007D3CC7" w:rsidRDefault="00C8372E" w:rsidP="00DA4BC5">
            <w:pPr>
              <w:jc w:val="center"/>
              <w:rPr>
                <w:lang w:bidi="lo-LA"/>
              </w:rPr>
            </w:pPr>
            <w:r w:rsidRPr="007D3CC7">
              <w:rPr>
                <w:lang w:bidi="lo-LA"/>
              </w:rPr>
              <w:t>Field names</w:t>
            </w:r>
          </w:p>
          <w:p w14:paraId="7C15AAB3" w14:textId="77777777" w:rsidR="00C8372E" w:rsidRPr="007D3CC7" w:rsidRDefault="00C8372E" w:rsidP="00DA4BC5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ຊື່ຖັນ</w:t>
            </w:r>
          </w:p>
        </w:tc>
        <w:tc>
          <w:tcPr>
            <w:tcW w:w="1268" w:type="dxa"/>
          </w:tcPr>
          <w:p w14:paraId="664284D1" w14:textId="77777777" w:rsidR="00C8372E" w:rsidRPr="007D3CC7" w:rsidRDefault="00C8372E" w:rsidP="00DA4BC5">
            <w:pPr>
              <w:jc w:val="center"/>
            </w:pPr>
            <w:r w:rsidRPr="007D3CC7">
              <w:t>Ata type</w:t>
            </w:r>
          </w:p>
          <w:p w14:paraId="20EE466E" w14:textId="77777777" w:rsidR="00C8372E" w:rsidRPr="007D3CC7" w:rsidRDefault="00C8372E" w:rsidP="00DA4BC5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ຊະນິດຂໍ້ມູນ</w:t>
            </w:r>
          </w:p>
        </w:tc>
        <w:tc>
          <w:tcPr>
            <w:tcW w:w="1260" w:type="dxa"/>
          </w:tcPr>
          <w:p w14:paraId="7010B124" w14:textId="77777777" w:rsidR="00C8372E" w:rsidRPr="007D3CC7" w:rsidRDefault="00C8372E" w:rsidP="00DA4BC5">
            <w:pPr>
              <w:jc w:val="center"/>
            </w:pPr>
            <w:r w:rsidRPr="007D3CC7">
              <w:t>Field Size</w:t>
            </w:r>
          </w:p>
          <w:p w14:paraId="4B68A159" w14:textId="77777777" w:rsidR="00C8372E" w:rsidRPr="007D3CC7" w:rsidRDefault="00C8372E" w:rsidP="00DA4BC5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ຂະໜາດ</w:t>
            </w:r>
          </w:p>
        </w:tc>
        <w:tc>
          <w:tcPr>
            <w:tcW w:w="1267" w:type="dxa"/>
          </w:tcPr>
          <w:p w14:paraId="0802A322" w14:textId="77777777" w:rsidR="00C8372E" w:rsidRPr="007D3CC7" w:rsidRDefault="00C8372E" w:rsidP="00DA4BC5">
            <w:pPr>
              <w:jc w:val="center"/>
            </w:pPr>
            <w:r w:rsidRPr="007D3CC7">
              <w:t>Allow Null</w:t>
            </w:r>
          </w:p>
          <w:p w14:paraId="683913FC" w14:textId="77777777" w:rsidR="00C8372E" w:rsidRPr="007D3CC7" w:rsidRDefault="00C8372E" w:rsidP="00DA4BC5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ຄ່າວ່າງເປົ່າ</w:t>
            </w:r>
          </w:p>
        </w:tc>
        <w:tc>
          <w:tcPr>
            <w:tcW w:w="1249" w:type="dxa"/>
          </w:tcPr>
          <w:p w14:paraId="70C09312" w14:textId="77777777" w:rsidR="00C8372E" w:rsidRPr="007D3CC7" w:rsidRDefault="00C8372E" w:rsidP="00DA4BC5">
            <w:pPr>
              <w:jc w:val="center"/>
            </w:pPr>
            <w:r w:rsidRPr="007D3CC7">
              <w:t>Key</w:t>
            </w:r>
          </w:p>
          <w:p w14:paraId="26D7024A" w14:textId="77777777" w:rsidR="00C8372E" w:rsidRPr="007D3CC7" w:rsidRDefault="00C8372E" w:rsidP="00DA4BC5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ຄຣີ</w:t>
            </w:r>
          </w:p>
        </w:tc>
        <w:tc>
          <w:tcPr>
            <w:tcW w:w="1334" w:type="dxa"/>
          </w:tcPr>
          <w:p w14:paraId="217FA854" w14:textId="77777777" w:rsidR="00C8372E" w:rsidRPr="007D3CC7" w:rsidRDefault="00C8372E" w:rsidP="00DA4BC5">
            <w:pPr>
              <w:jc w:val="center"/>
            </w:pPr>
            <w:r w:rsidRPr="007D3CC7">
              <w:t>Description</w:t>
            </w:r>
          </w:p>
          <w:p w14:paraId="39695105" w14:textId="77777777" w:rsidR="00C8372E" w:rsidRPr="007D3CC7" w:rsidRDefault="00C8372E" w:rsidP="00DA4BC5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ຄວາມໝາຍ</w:t>
            </w:r>
          </w:p>
        </w:tc>
        <w:tc>
          <w:tcPr>
            <w:tcW w:w="1689" w:type="dxa"/>
          </w:tcPr>
          <w:p w14:paraId="1855F0A1" w14:textId="77777777" w:rsidR="00C8372E" w:rsidRPr="007D3CC7" w:rsidRDefault="00C8372E" w:rsidP="00DA4BC5">
            <w:pPr>
              <w:jc w:val="center"/>
            </w:pPr>
            <w:r w:rsidRPr="007D3CC7">
              <w:t>Reference</w:t>
            </w:r>
          </w:p>
          <w:p w14:paraId="33FD12BA" w14:textId="77777777" w:rsidR="00C8372E" w:rsidRPr="007D3CC7" w:rsidRDefault="00C8372E" w:rsidP="00DA4BC5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ຕາຕະລາງອ້າງອິງ</w:t>
            </w:r>
          </w:p>
        </w:tc>
      </w:tr>
      <w:tr w:rsidR="007D3CC7" w:rsidRPr="007D3CC7" w14:paraId="6394F9AA" w14:textId="77777777" w:rsidTr="000B5C79">
        <w:tc>
          <w:tcPr>
            <w:tcW w:w="1284" w:type="dxa"/>
          </w:tcPr>
          <w:p w14:paraId="17E28145" w14:textId="016463A7" w:rsidR="00C8372E" w:rsidRPr="007D3CC7" w:rsidRDefault="00052393" w:rsidP="00DA4BC5">
            <w:proofErr w:type="spellStart"/>
            <w:r w:rsidRPr="007D3CC7">
              <w:t>p</w:t>
            </w:r>
            <w:r w:rsidR="000B5C79" w:rsidRPr="007D3CC7">
              <w:t>roblemid</w:t>
            </w:r>
            <w:proofErr w:type="spellEnd"/>
          </w:p>
        </w:tc>
        <w:tc>
          <w:tcPr>
            <w:tcW w:w="1268" w:type="dxa"/>
          </w:tcPr>
          <w:p w14:paraId="6785FF5E" w14:textId="4179E419" w:rsidR="00C8372E" w:rsidRPr="007D3CC7" w:rsidRDefault="000B5C79" w:rsidP="00DA4BC5">
            <w:r w:rsidRPr="007D3CC7">
              <w:t>Int</w:t>
            </w:r>
          </w:p>
        </w:tc>
        <w:tc>
          <w:tcPr>
            <w:tcW w:w="1260" w:type="dxa"/>
          </w:tcPr>
          <w:p w14:paraId="1AA2A80B" w14:textId="77777777" w:rsidR="00C8372E" w:rsidRPr="007D3CC7" w:rsidRDefault="00C8372E" w:rsidP="00DA4BC5"/>
        </w:tc>
        <w:tc>
          <w:tcPr>
            <w:tcW w:w="1267" w:type="dxa"/>
          </w:tcPr>
          <w:p w14:paraId="6D15813D" w14:textId="77777777" w:rsidR="00C8372E" w:rsidRPr="007D3CC7" w:rsidRDefault="00C8372E" w:rsidP="00DA4BC5"/>
        </w:tc>
        <w:tc>
          <w:tcPr>
            <w:tcW w:w="1249" w:type="dxa"/>
          </w:tcPr>
          <w:p w14:paraId="6D0BF9CB" w14:textId="34BC87D7" w:rsidR="00C8372E" w:rsidRPr="007D3CC7" w:rsidRDefault="00486F04" w:rsidP="00DA4BC5">
            <w:r w:rsidRPr="007D3CC7">
              <w:t>PK</w:t>
            </w:r>
          </w:p>
        </w:tc>
        <w:tc>
          <w:tcPr>
            <w:tcW w:w="1334" w:type="dxa"/>
          </w:tcPr>
          <w:p w14:paraId="7F7ACBAA" w14:textId="63CC9BCC" w:rsidR="00C8372E" w:rsidRPr="007D3CC7" w:rsidRDefault="006C020C" w:rsidP="006C020C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ລະຫັດສິນຄ້າມີບັນຫາ</w:t>
            </w:r>
          </w:p>
        </w:tc>
        <w:tc>
          <w:tcPr>
            <w:tcW w:w="1689" w:type="dxa"/>
          </w:tcPr>
          <w:p w14:paraId="24E440C1" w14:textId="77777777" w:rsidR="00C8372E" w:rsidRPr="007D3CC7" w:rsidRDefault="00C8372E" w:rsidP="00DA4BC5"/>
        </w:tc>
      </w:tr>
      <w:tr w:rsidR="007D3CC7" w:rsidRPr="007D3CC7" w14:paraId="51667C3C" w14:textId="77777777" w:rsidTr="000B5C79">
        <w:tc>
          <w:tcPr>
            <w:tcW w:w="1284" w:type="dxa"/>
          </w:tcPr>
          <w:p w14:paraId="653AC885" w14:textId="1A41C67F" w:rsidR="00C8372E" w:rsidRPr="007D3CC7" w:rsidRDefault="000B5C79" w:rsidP="00DA4BC5">
            <w:proofErr w:type="spellStart"/>
            <w:r w:rsidRPr="007D3CC7">
              <w:t>emid</w:t>
            </w:r>
            <w:proofErr w:type="spellEnd"/>
          </w:p>
        </w:tc>
        <w:tc>
          <w:tcPr>
            <w:tcW w:w="1268" w:type="dxa"/>
          </w:tcPr>
          <w:p w14:paraId="1B2B8763" w14:textId="59222210" w:rsidR="00C8372E" w:rsidRPr="007D3CC7" w:rsidRDefault="000B5C79" w:rsidP="00DA4BC5">
            <w:r w:rsidRPr="007D3CC7">
              <w:t>int</w:t>
            </w:r>
          </w:p>
        </w:tc>
        <w:tc>
          <w:tcPr>
            <w:tcW w:w="1260" w:type="dxa"/>
          </w:tcPr>
          <w:p w14:paraId="6FF5981C" w14:textId="77777777" w:rsidR="00C8372E" w:rsidRPr="007D3CC7" w:rsidRDefault="00C8372E" w:rsidP="00DA4BC5"/>
        </w:tc>
        <w:tc>
          <w:tcPr>
            <w:tcW w:w="1267" w:type="dxa"/>
          </w:tcPr>
          <w:p w14:paraId="3BD95E63" w14:textId="77777777" w:rsidR="00C8372E" w:rsidRPr="007D3CC7" w:rsidRDefault="00C8372E" w:rsidP="00DA4BC5"/>
        </w:tc>
        <w:tc>
          <w:tcPr>
            <w:tcW w:w="1249" w:type="dxa"/>
          </w:tcPr>
          <w:p w14:paraId="1D06CB51" w14:textId="7A90CF8D" w:rsidR="00C8372E" w:rsidRPr="007D3CC7" w:rsidRDefault="00486F04" w:rsidP="00DA4BC5">
            <w:r w:rsidRPr="007D3CC7">
              <w:t>FK</w:t>
            </w:r>
          </w:p>
        </w:tc>
        <w:tc>
          <w:tcPr>
            <w:tcW w:w="1334" w:type="dxa"/>
          </w:tcPr>
          <w:p w14:paraId="28B2A39D" w14:textId="062CEA1F" w:rsidR="00C8372E" w:rsidRPr="007D3CC7" w:rsidRDefault="006C020C" w:rsidP="00DA4BC5">
            <w:pPr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ລະຫັດພະນັກງານ</w:t>
            </w:r>
          </w:p>
        </w:tc>
        <w:tc>
          <w:tcPr>
            <w:tcW w:w="1689" w:type="dxa"/>
          </w:tcPr>
          <w:p w14:paraId="683B98EC" w14:textId="052713EF" w:rsidR="00C8372E" w:rsidRPr="007D3CC7" w:rsidRDefault="000B5C79" w:rsidP="00DA4BC5">
            <w:proofErr w:type="spellStart"/>
            <w:r w:rsidRPr="007D3CC7">
              <w:t>tbemployee</w:t>
            </w:r>
            <w:proofErr w:type="spellEnd"/>
          </w:p>
        </w:tc>
      </w:tr>
      <w:tr w:rsidR="007D3CC7" w:rsidRPr="007D3CC7" w14:paraId="17E401A0" w14:textId="77777777" w:rsidTr="000B5C79">
        <w:tc>
          <w:tcPr>
            <w:tcW w:w="1284" w:type="dxa"/>
          </w:tcPr>
          <w:p w14:paraId="516E1C01" w14:textId="454E76BB" w:rsidR="009B10FE" w:rsidRPr="007D3CC7" w:rsidRDefault="000B5C79" w:rsidP="00DA4BC5">
            <w:proofErr w:type="spellStart"/>
            <w:r w:rsidRPr="007D3CC7">
              <w:t>dateproblem</w:t>
            </w:r>
            <w:proofErr w:type="spellEnd"/>
          </w:p>
        </w:tc>
        <w:tc>
          <w:tcPr>
            <w:tcW w:w="1268" w:type="dxa"/>
          </w:tcPr>
          <w:p w14:paraId="083537E5" w14:textId="4DCCF982" w:rsidR="009B10FE" w:rsidRPr="007D3CC7" w:rsidRDefault="000B5C79" w:rsidP="00DA4BC5">
            <w:r w:rsidRPr="007D3CC7">
              <w:t>Date</w:t>
            </w:r>
          </w:p>
        </w:tc>
        <w:tc>
          <w:tcPr>
            <w:tcW w:w="1260" w:type="dxa"/>
          </w:tcPr>
          <w:p w14:paraId="7CAE0462" w14:textId="77777777" w:rsidR="009B10FE" w:rsidRPr="007D3CC7" w:rsidRDefault="009B10FE" w:rsidP="00DA4BC5"/>
        </w:tc>
        <w:tc>
          <w:tcPr>
            <w:tcW w:w="1267" w:type="dxa"/>
          </w:tcPr>
          <w:p w14:paraId="3AEB2CA5" w14:textId="77777777" w:rsidR="009B10FE" w:rsidRPr="007D3CC7" w:rsidRDefault="009B10FE" w:rsidP="00DA4BC5"/>
        </w:tc>
        <w:tc>
          <w:tcPr>
            <w:tcW w:w="1249" w:type="dxa"/>
          </w:tcPr>
          <w:p w14:paraId="6B1C9852" w14:textId="77777777" w:rsidR="009B10FE" w:rsidRPr="007D3CC7" w:rsidRDefault="009B10FE" w:rsidP="00DA4BC5"/>
        </w:tc>
        <w:tc>
          <w:tcPr>
            <w:tcW w:w="1334" w:type="dxa"/>
          </w:tcPr>
          <w:p w14:paraId="430C6E96" w14:textId="5344B584" w:rsidR="009B10FE" w:rsidRPr="007D3CC7" w:rsidRDefault="006C020C" w:rsidP="00DA4BC5">
            <w:pPr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ວັນເດືອນປີສິນຄ້າມີບັນຫາ</w:t>
            </w:r>
          </w:p>
        </w:tc>
        <w:tc>
          <w:tcPr>
            <w:tcW w:w="1689" w:type="dxa"/>
          </w:tcPr>
          <w:p w14:paraId="4EFB4071" w14:textId="77777777" w:rsidR="009B10FE" w:rsidRPr="007D3CC7" w:rsidRDefault="009B10FE" w:rsidP="00DA4BC5"/>
        </w:tc>
      </w:tr>
      <w:tr w:rsidR="007D3CC7" w:rsidRPr="007D3CC7" w14:paraId="7B874050" w14:textId="77777777" w:rsidTr="000B5C79">
        <w:tc>
          <w:tcPr>
            <w:tcW w:w="1284" w:type="dxa"/>
          </w:tcPr>
          <w:p w14:paraId="5405A980" w14:textId="6A2E5CB9" w:rsidR="009B10FE" w:rsidRPr="007D3CC7" w:rsidRDefault="000B5C79" w:rsidP="00DA4BC5">
            <w:proofErr w:type="spellStart"/>
            <w:r w:rsidRPr="007D3CC7">
              <w:lastRenderedPageBreak/>
              <w:t>saleid</w:t>
            </w:r>
            <w:proofErr w:type="spellEnd"/>
          </w:p>
        </w:tc>
        <w:tc>
          <w:tcPr>
            <w:tcW w:w="1268" w:type="dxa"/>
          </w:tcPr>
          <w:p w14:paraId="784471C2" w14:textId="25673030" w:rsidR="009B10FE" w:rsidRPr="007D3CC7" w:rsidRDefault="000B5C79" w:rsidP="00DA4BC5">
            <w:r w:rsidRPr="007D3CC7">
              <w:t>int</w:t>
            </w:r>
          </w:p>
        </w:tc>
        <w:tc>
          <w:tcPr>
            <w:tcW w:w="1260" w:type="dxa"/>
          </w:tcPr>
          <w:p w14:paraId="74CD0CA5" w14:textId="77777777" w:rsidR="009B10FE" w:rsidRPr="007D3CC7" w:rsidRDefault="009B10FE" w:rsidP="00DA4BC5"/>
        </w:tc>
        <w:tc>
          <w:tcPr>
            <w:tcW w:w="1267" w:type="dxa"/>
          </w:tcPr>
          <w:p w14:paraId="796B08CE" w14:textId="77777777" w:rsidR="009B10FE" w:rsidRPr="007D3CC7" w:rsidRDefault="009B10FE" w:rsidP="00DA4BC5"/>
        </w:tc>
        <w:tc>
          <w:tcPr>
            <w:tcW w:w="1249" w:type="dxa"/>
          </w:tcPr>
          <w:p w14:paraId="1A3DB236" w14:textId="1A930681" w:rsidR="009B10FE" w:rsidRPr="007D3CC7" w:rsidRDefault="00486F04" w:rsidP="00DA4BC5">
            <w:r w:rsidRPr="007D3CC7">
              <w:t>FK</w:t>
            </w:r>
          </w:p>
        </w:tc>
        <w:tc>
          <w:tcPr>
            <w:tcW w:w="1334" w:type="dxa"/>
          </w:tcPr>
          <w:p w14:paraId="4BEA8055" w14:textId="70F053F5" w:rsidR="009B10FE" w:rsidRPr="007D3CC7" w:rsidRDefault="006C020C" w:rsidP="00DA4BC5">
            <w:pPr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ລະຫັດການຂາຍ</w:t>
            </w:r>
          </w:p>
        </w:tc>
        <w:tc>
          <w:tcPr>
            <w:tcW w:w="1689" w:type="dxa"/>
          </w:tcPr>
          <w:p w14:paraId="7E4A17FD" w14:textId="2BF2CB64" w:rsidR="009B10FE" w:rsidRPr="007D3CC7" w:rsidRDefault="000B5C79" w:rsidP="00DA4BC5">
            <w:proofErr w:type="spellStart"/>
            <w:r w:rsidRPr="007D3CC7">
              <w:t>tbsale</w:t>
            </w:r>
            <w:proofErr w:type="spellEnd"/>
          </w:p>
        </w:tc>
      </w:tr>
      <w:tr w:rsidR="007D3CC7" w:rsidRPr="007D3CC7" w14:paraId="14127DBF" w14:textId="77777777" w:rsidTr="000B5C79">
        <w:tc>
          <w:tcPr>
            <w:tcW w:w="1284" w:type="dxa"/>
          </w:tcPr>
          <w:p w14:paraId="796DADAD" w14:textId="7D35525D" w:rsidR="009B10FE" w:rsidRPr="007D3CC7" w:rsidRDefault="000B5C79" w:rsidP="00DA4BC5">
            <w:proofErr w:type="spellStart"/>
            <w:r w:rsidRPr="007D3CC7">
              <w:t>proid</w:t>
            </w:r>
            <w:proofErr w:type="spellEnd"/>
          </w:p>
        </w:tc>
        <w:tc>
          <w:tcPr>
            <w:tcW w:w="1268" w:type="dxa"/>
          </w:tcPr>
          <w:p w14:paraId="7FACC034" w14:textId="284BB029" w:rsidR="009B10FE" w:rsidRPr="007D3CC7" w:rsidRDefault="000B5C79" w:rsidP="00DA4BC5">
            <w:r w:rsidRPr="007D3CC7">
              <w:t>int</w:t>
            </w:r>
          </w:p>
        </w:tc>
        <w:tc>
          <w:tcPr>
            <w:tcW w:w="1260" w:type="dxa"/>
          </w:tcPr>
          <w:p w14:paraId="21567C8F" w14:textId="77777777" w:rsidR="009B10FE" w:rsidRPr="007D3CC7" w:rsidRDefault="009B10FE" w:rsidP="00DA4BC5"/>
        </w:tc>
        <w:tc>
          <w:tcPr>
            <w:tcW w:w="1267" w:type="dxa"/>
          </w:tcPr>
          <w:p w14:paraId="0DF5428F" w14:textId="77777777" w:rsidR="009B10FE" w:rsidRPr="007D3CC7" w:rsidRDefault="009B10FE" w:rsidP="00DA4BC5"/>
        </w:tc>
        <w:tc>
          <w:tcPr>
            <w:tcW w:w="1249" w:type="dxa"/>
          </w:tcPr>
          <w:p w14:paraId="15071BCD" w14:textId="1DFAA90B" w:rsidR="009B10FE" w:rsidRPr="007D3CC7" w:rsidRDefault="00486F04" w:rsidP="00DA4BC5">
            <w:r w:rsidRPr="007D3CC7">
              <w:t>FK</w:t>
            </w:r>
          </w:p>
        </w:tc>
        <w:tc>
          <w:tcPr>
            <w:tcW w:w="1334" w:type="dxa"/>
          </w:tcPr>
          <w:p w14:paraId="4CC2559F" w14:textId="2EEEB8CB" w:rsidR="009B10FE" w:rsidRPr="007D3CC7" w:rsidRDefault="006C020C" w:rsidP="00DA4BC5">
            <w:pPr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ລະຫັດສິນຄ້າ</w:t>
            </w:r>
          </w:p>
        </w:tc>
        <w:tc>
          <w:tcPr>
            <w:tcW w:w="1689" w:type="dxa"/>
          </w:tcPr>
          <w:p w14:paraId="565B9FE8" w14:textId="2FC0EB14" w:rsidR="009B10FE" w:rsidRPr="007D3CC7" w:rsidRDefault="000B5C79" w:rsidP="00DA4BC5">
            <w:proofErr w:type="spellStart"/>
            <w:r w:rsidRPr="007D3CC7">
              <w:t>tbproduct</w:t>
            </w:r>
            <w:proofErr w:type="spellEnd"/>
          </w:p>
        </w:tc>
      </w:tr>
      <w:tr w:rsidR="007D3CC7" w:rsidRPr="007D3CC7" w14:paraId="6A188AFB" w14:textId="77777777" w:rsidTr="000B5C79">
        <w:tc>
          <w:tcPr>
            <w:tcW w:w="1284" w:type="dxa"/>
          </w:tcPr>
          <w:p w14:paraId="2D62E420" w14:textId="3AA082A9" w:rsidR="009B10FE" w:rsidRPr="007D3CC7" w:rsidRDefault="003B49E2" w:rsidP="00DA4BC5">
            <w:proofErr w:type="spellStart"/>
            <w:r>
              <w:t>jamnoun</w:t>
            </w:r>
            <w:proofErr w:type="spellEnd"/>
          </w:p>
        </w:tc>
        <w:tc>
          <w:tcPr>
            <w:tcW w:w="1268" w:type="dxa"/>
          </w:tcPr>
          <w:p w14:paraId="45D674AB" w14:textId="7EF37C03" w:rsidR="009B10FE" w:rsidRPr="007D3CC7" w:rsidRDefault="000B5C79" w:rsidP="00DA4BC5">
            <w:r w:rsidRPr="007D3CC7">
              <w:t>nvarchar</w:t>
            </w:r>
          </w:p>
        </w:tc>
        <w:tc>
          <w:tcPr>
            <w:tcW w:w="1260" w:type="dxa"/>
          </w:tcPr>
          <w:p w14:paraId="4F46A42E" w14:textId="77777777" w:rsidR="009B10FE" w:rsidRPr="007D3CC7" w:rsidRDefault="009B10FE" w:rsidP="00DA4BC5"/>
        </w:tc>
        <w:tc>
          <w:tcPr>
            <w:tcW w:w="1267" w:type="dxa"/>
          </w:tcPr>
          <w:p w14:paraId="64154D4E" w14:textId="77777777" w:rsidR="009B10FE" w:rsidRPr="007D3CC7" w:rsidRDefault="009B10FE" w:rsidP="00DA4BC5"/>
        </w:tc>
        <w:tc>
          <w:tcPr>
            <w:tcW w:w="1249" w:type="dxa"/>
          </w:tcPr>
          <w:p w14:paraId="204385F3" w14:textId="77777777" w:rsidR="009B10FE" w:rsidRPr="007D3CC7" w:rsidRDefault="009B10FE" w:rsidP="00DA4BC5"/>
        </w:tc>
        <w:tc>
          <w:tcPr>
            <w:tcW w:w="1334" w:type="dxa"/>
          </w:tcPr>
          <w:p w14:paraId="5976823C" w14:textId="1157C432" w:rsidR="009B10FE" w:rsidRPr="007D3CC7" w:rsidRDefault="006C020C" w:rsidP="00DA4BC5">
            <w:pPr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ຈຳນວນ</w:t>
            </w:r>
          </w:p>
        </w:tc>
        <w:tc>
          <w:tcPr>
            <w:tcW w:w="1689" w:type="dxa"/>
          </w:tcPr>
          <w:p w14:paraId="326F1229" w14:textId="77777777" w:rsidR="009B10FE" w:rsidRPr="007D3CC7" w:rsidRDefault="009B10FE" w:rsidP="00DA4BC5"/>
        </w:tc>
      </w:tr>
      <w:tr w:rsidR="00DF0727" w:rsidRPr="007D3CC7" w14:paraId="7577776D" w14:textId="77777777" w:rsidTr="00B6429A">
        <w:tc>
          <w:tcPr>
            <w:tcW w:w="1284" w:type="dxa"/>
            <w:shd w:val="clear" w:color="auto" w:fill="FFFFFF" w:themeFill="background1"/>
          </w:tcPr>
          <w:p w14:paraId="1EB5E7B0" w14:textId="22E060F3" w:rsidR="00DF0727" w:rsidRPr="00B6429A" w:rsidRDefault="002C6DDA" w:rsidP="00DA4BC5">
            <w:pPr>
              <w:rPr>
                <w:color w:val="FFFFFF" w:themeColor="background1"/>
              </w:rPr>
            </w:pPr>
            <w:r>
              <w:t>price</w:t>
            </w:r>
          </w:p>
        </w:tc>
        <w:tc>
          <w:tcPr>
            <w:tcW w:w="1268" w:type="dxa"/>
            <w:shd w:val="clear" w:color="auto" w:fill="FFFFFF" w:themeFill="background1"/>
          </w:tcPr>
          <w:p w14:paraId="43861903" w14:textId="0DE5730D" w:rsidR="00DF0727" w:rsidRPr="00DF0727" w:rsidRDefault="00B6429A" w:rsidP="00DA4BC5">
            <w:proofErr w:type="spellStart"/>
            <w:r>
              <w:t>nvarchar</w:t>
            </w:r>
            <w:proofErr w:type="spellEnd"/>
          </w:p>
        </w:tc>
        <w:tc>
          <w:tcPr>
            <w:tcW w:w="1260" w:type="dxa"/>
          </w:tcPr>
          <w:p w14:paraId="0A7A6C46" w14:textId="77777777" w:rsidR="00DF0727" w:rsidRPr="007D3CC7" w:rsidRDefault="00DF0727" w:rsidP="00DA4BC5"/>
        </w:tc>
        <w:tc>
          <w:tcPr>
            <w:tcW w:w="1267" w:type="dxa"/>
          </w:tcPr>
          <w:p w14:paraId="1598674A" w14:textId="77777777" w:rsidR="00DF0727" w:rsidRPr="007D3CC7" w:rsidRDefault="00DF0727" w:rsidP="00DA4BC5"/>
        </w:tc>
        <w:tc>
          <w:tcPr>
            <w:tcW w:w="1249" w:type="dxa"/>
          </w:tcPr>
          <w:p w14:paraId="12BF3BA8" w14:textId="77777777" w:rsidR="00DF0727" w:rsidRPr="007D3CC7" w:rsidRDefault="00DF0727" w:rsidP="00DA4BC5"/>
        </w:tc>
        <w:tc>
          <w:tcPr>
            <w:tcW w:w="1334" w:type="dxa"/>
          </w:tcPr>
          <w:p w14:paraId="4D60513B" w14:textId="1772C7F4" w:rsidR="00DF0727" w:rsidRPr="007D3CC7" w:rsidRDefault="00DF0727" w:rsidP="00DA4BC5">
            <w:pPr>
              <w:rPr>
                <w:cs/>
                <w:lang w:bidi="lo-LA"/>
              </w:rPr>
            </w:pPr>
            <w:r>
              <w:rPr>
                <w:rFonts w:hint="cs"/>
                <w:cs/>
                <w:lang w:bidi="lo-LA"/>
              </w:rPr>
              <w:t>ລາຄາ</w:t>
            </w:r>
          </w:p>
        </w:tc>
        <w:tc>
          <w:tcPr>
            <w:tcW w:w="1689" w:type="dxa"/>
          </w:tcPr>
          <w:p w14:paraId="03191CEE" w14:textId="77777777" w:rsidR="00DF0727" w:rsidRPr="007D3CC7" w:rsidRDefault="00DF0727" w:rsidP="00DA4BC5"/>
        </w:tc>
      </w:tr>
      <w:tr w:rsidR="00DF0727" w:rsidRPr="007D3CC7" w14:paraId="5A2478DE" w14:textId="77777777" w:rsidTr="00B6429A">
        <w:tc>
          <w:tcPr>
            <w:tcW w:w="1284" w:type="dxa"/>
            <w:shd w:val="clear" w:color="auto" w:fill="FFFFFF" w:themeFill="background1"/>
          </w:tcPr>
          <w:p w14:paraId="681D4900" w14:textId="34D4D65E" w:rsidR="00DF0727" w:rsidRPr="00DF0727" w:rsidRDefault="00B6429A" w:rsidP="00DA4BC5">
            <w:proofErr w:type="spellStart"/>
            <w:r>
              <w:t>totalprice</w:t>
            </w:r>
            <w:proofErr w:type="spellEnd"/>
          </w:p>
        </w:tc>
        <w:tc>
          <w:tcPr>
            <w:tcW w:w="1268" w:type="dxa"/>
            <w:shd w:val="clear" w:color="auto" w:fill="FFFFFF" w:themeFill="background1"/>
          </w:tcPr>
          <w:p w14:paraId="468667FB" w14:textId="00DB06FD" w:rsidR="00DF0727" w:rsidRPr="00DF0727" w:rsidRDefault="00B6429A" w:rsidP="00DA4BC5">
            <w:proofErr w:type="spellStart"/>
            <w:r>
              <w:t>nvarchar</w:t>
            </w:r>
            <w:proofErr w:type="spellEnd"/>
          </w:p>
        </w:tc>
        <w:tc>
          <w:tcPr>
            <w:tcW w:w="1260" w:type="dxa"/>
          </w:tcPr>
          <w:p w14:paraId="2D4FE000" w14:textId="77777777" w:rsidR="00DF0727" w:rsidRPr="007D3CC7" w:rsidRDefault="00DF0727" w:rsidP="00DA4BC5"/>
        </w:tc>
        <w:tc>
          <w:tcPr>
            <w:tcW w:w="1267" w:type="dxa"/>
          </w:tcPr>
          <w:p w14:paraId="6C513557" w14:textId="77777777" w:rsidR="00DF0727" w:rsidRPr="007D3CC7" w:rsidRDefault="00DF0727" w:rsidP="00DA4BC5"/>
        </w:tc>
        <w:tc>
          <w:tcPr>
            <w:tcW w:w="1249" w:type="dxa"/>
          </w:tcPr>
          <w:p w14:paraId="0278468A" w14:textId="77777777" w:rsidR="00DF0727" w:rsidRPr="007D3CC7" w:rsidRDefault="00DF0727" w:rsidP="00DA4BC5"/>
        </w:tc>
        <w:tc>
          <w:tcPr>
            <w:tcW w:w="1334" w:type="dxa"/>
          </w:tcPr>
          <w:p w14:paraId="5B36E064" w14:textId="1C1F159C" w:rsidR="00DF0727" w:rsidRPr="007D3CC7" w:rsidRDefault="00DF0727" w:rsidP="00DA4BC5">
            <w:pPr>
              <w:rPr>
                <w:cs/>
                <w:lang w:bidi="lo-LA"/>
              </w:rPr>
            </w:pPr>
            <w:r>
              <w:rPr>
                <w:rFonts w:hint="cs"/>
                <w:cs/>
                <w:lang w:bidi="lo-LA"/>
              </w:rPr>
              <w:t>ລາຄາລວມ</w:t>
            </w:r>
          </w:p>
        </w:tc>
        <w:tc>
          <w:tcPr>
            <w:tcW w:w="1689" w:type="dxa"/>
          </w:tcPr>
          <w:p w14:paraId="634B4860" w14:textId="77777777" w:rsidR="00DF0727" w:rsidRPr="007D3CC7" w:rsidRDefault="00DF0727" w:rsidP="00DA4BC5"/>
        </w:tc>
      </w:tr>
      <w:tr w:rsidR="00DF0727" w:rsidRPr="007D3CC7" w14:paraId="75A8AA48" w14:textId="77777777" w:rsidTr="00B6429A">
        <w:tc>
          <w:tcPr>
            <w:tcW w:w="1284" w:type="dxa"/>
            <w:shd w:val="clear" w:color="auto" w:fill="FFFFFF" w:themeFill="background1"/>
          </w:tcPr>
          <w:p w14:paraId="086B6506" w14:textId="075E91DB" w:rsidR="00DF0727" w:rsidRPr="00DF0727" w:rsidRDefault="00B6429A" w:rsidP="00DA4BC5">
            <w:proofErr w:type="spellStart"/>
            <w:r>
              <w:t>finalprice</w:t>
            </w:r>
            <w:proofErr w:type="spellEnd"/>
          </w:p>
        </w:tc>
        <w:tc>
          <w:tcPr>
            <w:tcW w:w="1268" w:type="dxa"/>
            <w:shd w:val="clear" w:color="auto" w:fill="FFFFFF" w:themeFill="background1"/>
          </w:tcPr>
          <w:p w14:paraId="1B0F561F" w14:textId="7E162355" w:rsidR="00DF0727" w:rsidRPr="00DF0727" w:rsidRDefault="00B6429A" w:rsidP="00DA4BC5">
            <w:proofErr w:type="spellStart"/>
            <w:r>
              <w:t>nvarchar</w:t>
            </w:r>
            <w:proofErr w:type="spellEnd"/>
          </w:p>
        </w:tc>
        <w:tc>
          <w:tcPr>
            <w:tcW w:w="1260" w:type="dxa"/>
          </w:tcPr>
          <w:p w14:paraId="3667ACEB" w14:textId="77777777" w:rsidR="00DF0727" w:rsidRPr="007D3CC7" w:rsidRDefault="00DF0727" w:rsidP="00DA4BC5"/>
        </w:tc>
        <w:tc>
          <w:tcPr>
            <w:tcW w:w="1267" w:type="dxa"/>
          </w:tcPr>
          <w:p w14:paraId="42617C0D" w14:textId="77777777" w:rsidR="00DF0727" w:rsidRPr="007D3CC7" w:rsidRDefault="00DF0727" w:rsidP="00DA4BC5"/>
        </w:tc>
        <w:tc>
          <w:tcPr>
            <w:tcW w:w="1249" w:type="dxa"/>
          </w:tcPr>
          <w:p w14:paraId="30E0DFE8" w14:textId="77777777" w:rsidR="00DF0727" w:rsidRPr="007D3CC7" w:rsidRDefault="00DF0727" w:rsidP="00DA4BC5"/>
        </w:tc>
        <w:tc>
          <w:tcPr>
            <w:tcW w:w="1334" w:type="dxa"/>
          </w:tcPr>
          <w:p w14:paraId="3DFA9150" w14:textId="5E11C7F9" w:rsidR="00DF0727" w:rsidRPr="007D3CC7" w:rsidRDefault="00DF0727" w:rsidP="00DA4BC5">
            <w:pPr>
              <w:rPr>
                <w:cs/>
                <w:lang w:bidi="lo-LA"/>
              </w:rPr>
            </w:pPr>
            <w:r>
              <w:rPr>
                <w:rFonts w:hint="cs"/>
                <w:cs/>
                <w:lang w:bidi="lo-LA"/>
              </w:rPr>
              <w:t>ລາຄາລວມທັງໝົດ</w:t>
            </w:r>
          </w:p>
        </w:tc>
        <w:tc>
          <w:tcPr>
            <w:tcW w:w="1689" w:type="dxa"/>
          </w:tcPr>
          <w:p w14:paraId="50A56F38" w14:textId="77777777" w:rsidR="00DF0727" w:rsidRPr="007D3CC7" w:rsidRDefault="00DF0727" w:rsidP="00DA4BC5"/>
        </w:tc>
      </w:tr>
    </w:tbl>
    <w:p w14:paraId="27089A7E" w14:textId="156AFCE4" w:rsidR="000B5C79" w:rsidRPr="007D3CC7" w:rsidRDefault="000B5C79" w:rsidP="006C020C">
      <w:pPr>
        <w:rPr>
          <w:ins w:id="7" w:author="Chanden Teath" w:date="2024-07-01T16:26:00Z"/>
          <w:lang w:bidi="lo-LA"/>
        </w:rPr>
      </w:pPr>
    </w:p>
    <w:p w14:paraId="447473AC" w14:textId="26F59851" w:rsidR="00863EEB" w:rsidRPr="007D3CC7" w:rsidRDefault="00863EEB" w:rsidP="006C020C">
      <w:pPr>
        <w:rPr>
          <w:ins w:id="8" w:author="Chanden Teath" w:date="2024-07-01T16:26:00Z"/>
          <w:lang w:bidi="lo-LA"/>
        </w:rPr>
      </w:pPr>
    </w:p>
    <w:p w14:paraId="65D6CF0F" w14:textId="1BA218F4" w:rsidR="006C020C" w:rsidRPr="007D3CC7" w:rsidRDefault="006C020C" w:rsidP="006C020C">
      <w:pPr>
        <w:rPr>
          <w:lang w:bidi="lo-LA"/>
        </w:rPr>
      </w:pPr>
    </w:p>
    <w:tbl>
      <w:tblPr>
        <w:tblStyle w:val="TableGrid"/>
        <w:tblpPr w:leftFromText="180" w:rightFromText="180" w:vertAnchor="page" w:horzAnchor="margin" w:tblpY="9873"/>
        <w:tblW w:w="0" w:type="auto"/>
        <w:tblLook w:val="04A0" w:firstRow="1" w:lastRow="0" w:firstColumn="1" w:lastColumn="0" w:noHBand="0" w:noVBand="1"/>
      </w:tblPr>
      <w:tblGrid>
        <w:gridCol w:w="1464"/>
        <w:gridCol w:w="1256"/>
        <w:gridCol w:w="1218"/>
        <w:gridCol w:w="1228"/>
        <w:gridCol w:w="1200"/>
        <w:gridCol w:w="1333"/>
        <w:gridCol w:w="1317"/>
      </w:tblGrid>
      <w:tr w:rsidR="007D3CC7" w:rsidRPr="007D3CC7" w14:paraId="48D7D335" w14:textId="77777777" w:rsidTr="00486F04">
        <w:tc>
          <w:tcPr>
            <w:tcW w:w="1286" w:type="dxa"/>
          </w:tcPr>
          <w:p w14:paraId="6D255DC1" w14:textId="77777777" w:rsidR="00486F04" w:rsidRPr="007D3CC7" w:rsidRDefault="00486F04" w:rsidP="00486F04">
            <w:pPr>
              <w:jc w:val="center"/>
              <w:rPr>
                <w:lang w:bidi="lo-LA"/>
              </w:rPr>
            </w:pPr>
            <w:r w:rsidRPr="007D3CC7">
              <w:rPr>
                <w:lang w:bidi="lo-LA"/>
              </w:rPr>
              <w:t>Field names</w:t>
            </w:r>
          </w:p>
          <w:p w14:paraId="4D8A9CF7" w14:textId="77777777" w:rsidR="00486F04" w:rsidRPr="007D3CC7" w:rsidRDefault="00486F04" w:rsidP="00486F04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ຊື່ຖັນ</w:t>
            </w:r>
          </w:p>
        </w:tc>
        <w:tc>
          <w:tcPr>
            <w:tcW w:w="1274" w:type="dxa"/>
          </w:tcPr>
          <w:p w14:paraId="59B48047" w14:textId="794E37E3" w:rsidR="00486F04" w:rsidRPr="007D3CC7" w:rsidRDefault="00DB1B29" w:rsidP="00486F04">
            <w:pPr>
              <w:jc w:val="center"/>
            </w:pPr>
            <w:r w:rsidRPr="007D3CC7">
              <w:t>da</w:t>
            </w:r>
            <w:r w:rsidR="00486F04" w:rsidRPr="007D3CC7">
              <w:t>ta type</w:t>
            </w:r>
          </w:p>
          <w:p w14:paraId="7CAA07BE" w14:textId="77777777" w:rsidR="00486F04" w:rsidRPr="007D3CC7" w:rsidRDefault="00486F04" w:rsidP="00486F04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ຊະນິດຂໍ້ມູນ</w:t>
            </w:r>
          </w:p>
        </w:tc>
        <w:tc>
          <w:tcPr>
            <w:tcW w:w="1267" w:type="dxa"/>
          </w:tcPr>
          <w:p w14:paraId="21F81011" w14:textId="77777777" w:rsidR="00486F04" w:rsidRPr="007D3CC7" w:rsidRDefault="00486F04" w:rsidP="00486F04">
            <w:pPr>
              <w:jc w:val="center"/>
            </w:pPr>
            <w:r w:rsidRPr="007D3CC7">
              <w:t>Field Size</w:t>
            </w:r>
          </w:p>
          <w:p w14:paraId="448D2262" w14:textId="77777777" w:rsidR="00486F04" w:rsidRPr="007D3CC7" w:rsidRDefault="00486F04" w:rsidP="00486F04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ຂະໜາດ</w:t>
            </w:r>
          </w:p>
        </w:tc>
        <w:tc>
          <w:tcPr>
            <w:tcW w:w="1273" w:type="dxa"/>
          </w:tcPr>
          <w:p w14:paraId="756CEB01" w14:textId="77777777" w:rsidR="00486F04" w:rsidRPr="007D3CC7" w:rsidRDefault="00486F04" w:rsidP="00486F04">
            <w:pPr>
              <w:jc w:val="center"/>
            </w:pPr>
            <w:r w:rsidRPr="007D3CC7">
              <w:t>Allow Null</w:t>
            </w:r>
          </w:p>
          <w:p w14:paraId="6E808AA8" w14:textId="77777777" w:rsidR="00486F04" w:rsidRPr="007D3CC7" w:rsidRDefault="00486F04" w:rsidP="00486F04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ຄ່າວ່າງເປົ່າ</w:t>
            </w:r>
          </w:p>
        </w:tc>
        <w:tc>
          <w:tcPr>
            <w:tcW w:w="1257" w:type="dxa"/>
          </w:tcPr>
          <w:p w14:paraId="545454A1" w14:textId="77777777" w:rsidR="00486F04" w:rsidRPr="007D3CC7" w:rsidRDefault="00486F04" w:rsidP="00486F04">
            <w:pPr>
              <w:jc w:val="center"/>
            </w:pPr>
            <w:r w:rsidRPr="007D3CC7">
              <w:t>Key</w:t>
            </w:r>
          </w:p>
          <w:p w14:paraId="423F793B" w14:textId="77777777" w:rsidR="00486F04" w:rsidRPr="007D3CC7" w:rsidRDefault="00486F04" w:rsidP="00486F04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ຄຣີ</w:t>
            </w:r>
          </w:p>
        </w:tc>
        <w:tc>
          <w:tcPr>
            <w:tcW w:w="1334" w:type="dxa"/>
          </w:tcPr>
          <w:p w14:paraId="181AB6FC" w14:textId="77777777" w:rsidR="00486F04" w:rsidRPr="007D3CC7" w:rsidRDefault="00486F04" w:rsidP="00486F04">
            <w:pPr>
              <w:jc w:val="center"/>
            </w:pPr>
            <w:r w:rsidRPr="007D3CC7">
              <w:t>Description</w:t>
            </w:r>
          </w:p>
          <w:p w14:paraId="53EAA043" w14:textId="77777777" w:rsidR="00486F04" w:rsidRPr="007D3CC7" w:rsidRDefault="00486F04" w:rsidP="00486F04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ຄວາມໝາຍ</w:t>
            </w:r>
          </w:p>
        </w:tc>
        <w:tc>
          <w:tcPr>
            <w:tcW w:w="1325" w:type="dxa"/>
          </w:tcPr>
          <w:p w14:paraId="6B130573" w14:textId="77777777" w:rsidR="00486F04" w:rsidRPr="007D3CC7" w:rsidRDefault="00486F04" w:rsidP="00486F04">
            <w:pPr>
              <w:jc w:val="center"/>
            </w:pPr>
            <w:r w:rsidRPr="007D3CC7">
              <w:t>Reference</w:t>
            </w:r>
          </w:p>
          <w:p w14:paraId="53C5082F" w14:textId="77777777" w:rsidR="00486F04" w:rsidRPr="007D3CC7" w:rsidRDefault="00486F04" w:rsidP="00486F04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ຕາຕະລາງອ້າງອິງ</w:t>
            </w:r>
          </w:p>
        </w:tc>
      </w:tr>
      <w:tr w:rsidR="007D3CC7" w:rsidRPr="007D3CC7" w14:paraId="647D7A9B" w14:textId="77777777" w:rsidTr="00486F04">
        <w:tc>
          <w:tcPr>
            <w:tcW w:w="1286" w:type="dxa"/>
          </w:tcPr>
          <w:p w14:paraId="1ACE73D2" w14:textId="5FA14965" w:rsidR="00486F04" w:rsidRPr="007D3CC7" w:rsidRDefault="000B5C79" w:rsidP="00486F04">
            <w:proofErr w:type="spellStart"/>
            <w:r w:rsidRPr="007D3CC7">
              <w:t>moneytypeid</w:t>
            </w:r>
            <w:proofErr w:type="spellEnd"/>
          </w:p>
        </w:tc>
        <w:tc>
          <w:tcPr>
            <w:tcW w:w="1274" w:type="dxa"/>
          </w:tcPr>
          <w:p w14:paraId="7D3DF16A" w14:textId="458A9718" w:rsidR="00486F04" w:rsidRPr="007D3CC7" w:rsidRDefault="000B5C79" w:rsidP="00486F04">
            <w:r w:rsidRPr="007D3CC7">
              <w:t>int</w:t>
            </w:r>
          </w:p>
        </w:tc>
        <w:tc>
          <w:tcPr>
            <w:tcW w:w="1267" w:type="dxa"/>
          </w:tcPr>
          <w:p w14:paraId="4C635D34" w14:textId="77777777" w:rsidR="00486F04" w:rsidRPr="007D3CC7" w:rsidRDefault="00486F04" w:rsidP="00486F04"/>
        </w:tc>
        <w:tc>
          <w:tcPr>
            <w:tcW w:w="1273" w:type="dxa"/>
          </w:tcPr>
          <w:p w14:paraId="1AFB6ABC" w14:textId="77777777" w:rsidR="00486F04" w:rsidRPr="007D3CC7" w:rsidRDefault="00486F04" w:rsidP="00486F04"/>
        </w:tc>
        <w:tc>
          <w:tcPr>
            <w:tcW w:w="1257" w:type="dxa"/>
          </w:tcPr>
          <w:p w14:paraId="3A3A75C7" w14:textId="31F3727C" w:rsidR="00486F04" w:rsidRPr="007D3CC7" w:rsidRDefault="00486F04" w:rsidP="00486F04">
            <w:r w:rsidRPr="007D3CC7">
              <w:t>PK</w:t>
            </w:r>
          </w:p>
        </w:tc>
        <w:tc>
          <w:tcPr>
            <w:tcW w:w="1334" w:type="dxa"/>
          </w:tcPr>
          <w:p w14:paraId="6FC53812" w14:textId="77777777" w:rsidR="00486F04" w:rsidRPr="007D3CC7" w:rsidRDefault="00486F04" w:rsidP="00486F04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ລະຫັດປະເພດການຊ້ຳລະເງິນ</w:t>
            </w:r>
          </w:p>
        </w:tc>
        <w:tc>
          <w:tcPr>
            <w:tcW w:w="1325" w:type="dxa"/>
          </w:tcPr>
          <w:p w14:paraId="7C04F023" w14:textId="77777777" w:rsidR="00486F04" w:rsidRPr="007D3CC7" w:rsidRDefault="00486F04" w:rsidP="00486F04"/>
        </w:tc>
      </w:tr>
      <w:tr w:rsidR="007D3CC7" w:rsidRPr="007D3CC7" w14:paraId="1EE2839B" w14:textId="77777777" w:rsidTr="00486F04">
        <w:tc>
          <w:tcPr>
            <w:tcW w:w="1286" w:type="dxa"/>
          </w:tcPr>
          <w:p w14:paraId="3CD56AF2" w14:textId="5CE97474" w:rsidR="00486F04" w:rsidRPr="007D3CC7" w:rsidRDefault="000B5C79" w:rsidP="00486F04">
            <w:proofErr w:type="spellStart"/>
            <w:r w:rsidRPr="007D3CC7">
              <w:t>namemoney</w:t>
            </w:r>
            <w:proofErr w:type="spellEnd"/>
          </w:p>
        </w:tc>
        <w:tc>
          <w:tcPr>
            <w:tcW w:w="1274" w:type="dxa"/>
          </w:tcPr>
          <w:p w14:paraId="62748933" w14:textId="34D3A499" w:rsidR="00486F04" w:rsidRPr="007D3CC7" w:rsidRDefault="000B5C79" w:rsidP="00486F04">
            <w:r w:rsidRPr="007D3CC7">
              <w:t>nvarchar</w:t>
            </w:r>
          </w:p>
        </w:tc>
        <w:tc>
          <w:tcPr>
            <w:tcW w:w="1267" w:type="dxa"/>
          </w:tcPr>
          <w:p w14:paraId="2BC047B7" w14:textId="5B5681E2" w:rsidR="00486F04" w:rsidRPr="007D3CC7" w:rsidRDefault="000B5C79" w:rsidP="00486F04">
            <w:r w:rsidRPr="007D3CC7">
              <w:t>20</w:t>
            </w:r>
          </w:p>
        </w:tc>
        <w:tc>
          <w:tcPr>
            <w:tcW w:w="1273" w:type="dxa"/>
          </w:tcPr>
          <w:p w14:paraId="0A8BF753" w14:textId="77777777" w:rsidR="00486F04" w:rsidRPr="007D3CC7" w:rsidRDefault="00486F04" w:rsidP="00486F04"/>
        </w:tc>
        <w:tc>
          <w:tcPr>
            <w:tcW w:w="1257" w:type="dxa"/>
          </w:tcPr>
          <w:p w14:paraId="369BD556" w14:textId="77777777" w:rsidR="00486F04" w:rsidRPr="007D3CC7" w:rsidRDefault="00486F04" w:rsidP="00486F04"/>
        </w:tc>
        <w:tc>
          <w:tcPr>
            <w:tcW w:w="1334" w:type="dxa"/>
          </w:tcPr>
          <w:p w14:paraId="13542833" w14:textId="77777777" w:rsidR="00486F04" w:rsidRPr="007D3CC7" w:rsidRDefault="00486F04" w:rsidP="00486F04">
            <w:pPr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ຊື່ປະເພດຊ້ຳລະເງິນ</w:t>
            </w:r>
          </w:p>
        </w:tc>
        <w:tc>
          <w:tcPr>
            <w:tcW w:w="1325" w:type="dxa"/>
          </w:tcPr>
          <w:p w14:paraId="1E96EBD8" w14:textId="77777777" w:rsidR="00486F04" w:rsidRPr="007D3CC7" w:rsidRDefault="00486F04" w:rsidP="00486F04"/>
        </w:tc>
      </w:tr>
    </w:tbl>
    <w:p w14:paraId="0F87413B" w14:textId="36E13364" w:rsidR="000B5C79" w:rsidRDefault="000B5C79" w:rsidP="009B10FE">
      <w:pPr>
        <w:rPr>
          <w:lang w:bidi="lo-LA"/>
        </w:rPr>
      </w:pPr>
    </w:p>
    <w:p w14:paraId="787D669B" w14:textId="77777777" w:rsidR="001D2720" w:rsidRPr="007D3CC7" w:rsidRDefault="001D2720" w:rsidP="009B10FE">
      <w:pPr>
        <w:rPr>
          <w:lang w:bidi="lo-LA"/>
        </w:rPr>
      </w:pPr>
    </w:p>
    <w:p w14:paraId="23EF2CEC" w14:textId="616502B6" w:rsidR="00486F04" w:rsidRPr="007D3CC7" w:rsidRDefault="00863EEB" w:rsidP="009B10FE">
      <w:pPr>
        <w:rPr>
          <w:lang w:bidi="lo-LA"/>
        </w:rPr>
      </w:pPr>
      <w:r w:rsidRPr="007D3CC7">
        <w:rPr>
          <w:rFonts w:hint="cs"/>
          <w:cs/>
          <w:lang w:bidi="lo-LA"/>
        </w:rPr>
        <w:t>ປະເພດການຊ້ຳລະເງີນ</w:t>
      </w:r>
    </w:p>
    <w:p w14:paraId="406CF337" w14:textId="77777777" w:rsidR="00486F04" w:rsidRPr="007D3CC7" w:rsidRDefault="00486F04" w:rsidP="009B10FE">
      <w:pPr>
        <w:rPr>
          <w:lang w:bidi="lo-LA"/>
        </w:rPr>
      </w:pPr>
    </w:p>
    <w:p w14:paraId="61B5F9F1" w14:textId="77777777" w:rsidR="00486F04" w:rsidRPr="007D3CC7" w:rsidRDefault="00486F04" w:rsidP="009B10FE">
      <w:pPr>
        <w:rPr>
          <w:lang w:bidi="lo-LA"/>
        </w:rPr>
      </w:pPr>
    </w:p>
    <w:p w14:paraId="198C05BA" w14:textId="0EC4518A" w:rsidR="006C020C" w:rsidRPr="007D3CC7" w:rsidRDefault="006C020C" w:rsidP="009B10FE">
      <w:pPr>
        <w:rPr>
          <w:lang w:bidi="lo-LA"/>
        </w:rPr>
      </w:pPr>
    </w:p>
    <w:p w14:paraId="5B9CD836" w14:textId="40B1FBEB" w:rsidR="0086134C" w:rsidRDefault="0086134C" w:rsidP="009B10FE">
      <w:pPr>
        <w:rPr>
          <w:lang w:bidi="lo-LA"/>
        </w:rPr>
      </w:pPr>
    </w:p>
    <w:p w14:paraId="071A4768" w14:textId="77777777" w:rsidR="001D2720" w:rsidRPr="007D3CC7" w:rsidRDefault="001D2720" w:rsidP="009B10FE">
      <w:pPr>
        <w:rPr>
          <w:lang w:bidi="lo-LA"/>
        </w:rPr>
      </w:pPr>
    </w:p>
    <w:p w14:paraId="3080B476" w14:textId="37F7F0F0" w:rsidR="00C8372E" w:rsidRPr="007D3CC7" w:rsidRDefault="00B26EBF" w:rsidP="00B26EBF">
      <w:pPr>
        <w:tabs>
          <w:tab w:val="left" w:pos="3504"/>
        </w:tabs>
        <w:rPr>
          <w:lang w:bidi="lo-LA"/>
        </w:rPr>
      </w:pPr>
      <w:r w:rsidRPr="007D3CC7">
        <w:rPr>
          <w:lang w:bidi="lo-LA"/>
        </w:rPr>
        <w:tab/>
      </w:r>
    </w:p>
    <w:p w14:paraId="6BDE8895" w14:textId="77777777" w:rsidR="001D2720" w:rsidRPr="007D3CC7" w:rsidRDefault="001D2720" w:rsidP="001D2720">
      <w:pPr>
        <w:rPr>
          <w:cs/>
          <w:lang w:bidi="lo-LA"/>
        </w:rPr>
      </w:pPr>
      <w:r w:rsidRPr="007D3CC7">
        <w:rPr>
          <w:rFonts w:hint="cs"/>
          <w:cs/>
          <w:lang w:bidi="lo-LA"/>
        </w:rPr>
        <w:t>ສະກຸນເງິນ</w:t>
      </w:r>
    </w:p>
    <w:p w14:paraId="3DE30380" w14:textId="7B25EA10" w:rsidR="00B26EBF" w:rsidRPr="007D3CC7" w:rsidDel="00863EEB" w:rsidRDefault="00B26EBF" w:rsidP="00B26EBF">
      <w:pPr>
        <w:tabs>
          <w:tab w:val="left" w:pos="3504"/>
        </w:tabs>
        <w:rPr>
          <w:del w:id="9" w:author="Chanden Teath" w:date="2024-07-01T16:24:00Z"/>
          <w:lang w:bidi="lo-LA"/>
        </w:rPr>
      </w:pPr>
    </w:p>
    <w:p w14:paraId="789161DE" w14:textId="7C647DCD" w:rsidR="00863EEB" w:rsidRPr="007D3CC7" w:rsidRDefault="00863EEB" w:rsidP="00B26EBF">
      <w:pPr>
        <w:tabs>
          <w:tab w:val="left" w:pos="3504"/>
        </w:tabs>
        <w:rPr>
          <w:ins w:id="10" w:author="Chanden Teath" w:date="2024-07-01T16:26:00Z"/>
          <w:lang w:bidi="lo-LA"/>
        </w:rPr>
      </w:pPr>
    </w:p>
    <w:p w14:paraId="363B20ED" w14:textId="77777777" w:rsidR="00863EEB" w:rsidRPr="007D3CC7" w:rsidRDefault="00863EEB" w:rsidP="00B26EBF">
      <w:pPr>
        <w:tabs>
          <w:tab w:val="left" w:pos="3504"/>
        </w:tabs>
        <w:rPr>
          <w:ins w:id="11" w:author="Chanden Teath" w:date="2024-07-01T16:26:00Z"/>
          <w:lang w:bidi="lo-LA"/>
        </w:rPr>
      </w:pPr>
    </w:p>
    <w:p w14:paraId="231F2CC4" w14:textId="7E050F6D" w:rsidR="00B26EBF" w:rsidRPr="007D3CC7" w:rsidDel="003E2618" w:rsidRDefault="00B26EBF" w:rsidP="00B26EBF">
      <w:pPr>
        <w:tabs>
          <w:tab w:val="left" w:pos="3504"/>
        </w:tabs>
        <w:rPr>
          <w:del w:id="12" w:author="Chanden Teath" w:date="2024-07-01T16:24:00Z"/>
          <w:lang w:bidi="lo-LA"/>
        </w:rPr>
      </w:pPr>
    </w:p>
    <w:p w14:paraId="232DB997" w14:textId="2C35AC66" w:rsidR="00B26EBF" w:rsidRPr="007D3CC7" w:rsidRDefault="00B26EBF" w:rsidP="00B26EBF">
      <w:pPr>
        <w:tabs>
          <w:tab w:val="left" w:pos="3504"/>
        </w:tabs>
        <w:rPr>
          <w:lang w:bidi="lo-LA"/>
        </w:rPr>
      </w:pPr>
    </w:p>
    <w:p w14:paraId="22239707" w14:textId="52DE18D2" w:rsidR="00B26EBF" w:rsidRPr="007D3CC7" w:rsidRDefault="00B26EBF" w:rsidP="00B26EBF">
      <w:pPr>
        <w:tabs>
          <w:tab w:val="left" w:pos="3504"/>
        </w:tabs>
        <w:rPr>
          <w:sz w:val="24"/>
          <w:lang w:bidi="lo-LA"/>
        </w:rPr>
      </w:pPr>
      <w:r w:rsidRPr="007D3CC7">
        <w:rPr>
          <w:rFonts w:hint="cs"/>
          <w:sz w:val="24"/>
          <w:cs/>
          <w:lang w:bidi="lo-LA"/>
        </w:rPr>
        <w:t xml:space="preserve">ລາຍລະອຽດການສັ່ງຊື້ </w:t>
      </w:r>
      <w:r w:rsidRPr="007D3CC7">
        <w:rPr>
          <w:sz w:val="24"/>
          <w:lang w:bidi="lo-LA"/>
        </w:rPr>
        <w:t>(O</w:t>
      </w:r>
      <w:r w:rsidR="00052393" w:rsidRPr="007D3CC7">
        <w:rPr>
          <w:sz w:val="24"/>
          <w:lang w:bidi="lo-LA"/>
        </w:rPr>
        <w:t>r</w:t>
      </w:r>
      <w:r w:rsidRPr="007D3CC7">
        <w:rPr>
          <w:sz w:val="24"/>
          <w:lang w:bidi="lo-LA"/>
        </w:rPr>
        <w:t>der detail)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284"/>
        <w:gridCol w:w="1268"/>
        <w:gridCol w:w="1260"/>
        <w:gridCol w:w="1267"/>
        <w:gridCol w:w="1249"/>
        <w:gridCol w:w="1334"/>
        <w:gridCol w:w="1689"/>
      </w:tblGrid>
      <w:tr w:rsidR="007D3CC7" w:rsidRPr="007D3CC7" w14:paraId="14573A84" w14:textId="77777777" w:rsidTr="00586CCB">
        <w:tc>
          <w:tcPr>
            <w:tcW w:w="1284" w:type="dxa"/>
          </w:tcPr>
          <w:p w14:paraId="3E52FE23" w14:textId="77777777" w:rsidR="00B26EBF" w:rsidRPr="007D3CC7" w:rsidRDefault="00B26EBF" w:rsidP="00586CCB">
            <w:pPr>
              <w:jc w:val="center"/>
              <w:rPr>
                <w:lang w:bidi="lo-LA"/>
              </w:rPr>
            </w:pPr>
            <w:r w:rsidRPr="007D3CC7">
              <w:rPr>
                <w:lang w:bidi="lo-LA"/>
              </w:rPr>
              <w:t>Field names</w:t>
            </w:r>
          </w:p>
          <w:p w14:paraId="10EC5A96" w14:textId="77777777" w:rsidR="00B26EBF" w:rsidRPr="007D3CC7" w:rsidRDefault="00B26EBF" w:rsidP="00586CCB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ຊື່ຖັນ</w:t>
            </w:r>
          </w:p>
        </w:tc>
        <w:tc>
          <w:tcPr>
            <w:tcW w:w="1268" w:type="dxa"/>
          </w:tcPr>
          <w:p w14:paraId="565BE61C" w14:textId="48961AA7" w:rsidR="00B26EBF" w:rsidRPr="007D3CC7" w:rsidRDefault="00B26EBF" w:rsidP="00586CCB">
            <w:pPr>
              <w:jc w:val="center"/>
            </w:pPr>
            <w:r w:rsidRPr="007D3CC7">
              <w:t>data type</w:t>
            </w:r>
          </w:p>
          <w:p w14:paraId="1E97B42A" w14:textId="77777777" w:rsidR="00B26EBF" w:rsidRPr="007D3CC7" w:rsidRDefault="00B26EBF" w:rsidP="00586CCB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ຊະນິດຂໍ້ມູນ</w:t>
            </w:r>
          </w:p>
        </w:tc>
        <w:tc>
          <w:tcPr>
            <w:tcW w:w="1260" w:type="dxa"/>
          </w:tcPr>
          <w:p w14:paraId="3CE769A1" w14:textId="77777777" w:rsidR="00B26EBF" w:rsidRPr="007D3CC7" w:rsidRDefault="00B26EBF" w:rsidP="00586CCB">
            <w:pPr>
              <w:jc w:val="center"/>
            </w:pPr>
            <w:r w:rsidRPr="007D3CC7">
              <w:t>Field Size</w:t>
            </w:r>
          </w:p>
          <w:p w14:paraId="14CC0C13" w14:textId="77777777" w:rsidR="00B26EBF" w:rsidRPr="007D3CC7" w:rsidRDefault="00B26EBF" w:rsidP="00586CCB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ຂະໜາດ</w:t>
            </w:r>
          </w:p>
        </w:tc>
        <w:tc>
          <w:tcPr>
            <w:tcW w:w="1267" w:type="dxa"/>
          </w:tcPr>
          <w:p w14:paraId="72F7EC6C" w14:textId="77777777" w:rsidR="00B26EBF" w:rsidRPr="007D3CC7" w:rsidRDefault="00B26EBF" w:rsidP="00586CCB">
            <w:pPr>
              <w:jc w:val="center"/>
            </w:pPr>
            <w:r w:rsidRPr="007D3CC7">
              <w:t>Allow Null</w:t>
            </w:r>
          </w:p>
          <w:p w14:paraId="2C35DBEE" w14:textId="77777777" w:rsidR="00B26EBF" w:rsidRPr="007D3CC7" w:rsidRDefault="00B26EBF" w:rsidP="00586CCB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ຄ່າວ່າງເປົ່າ</w:t>
            </w:r>
          </w:p>
        </w:tc>
        <w:tc>
          <w:tcPr>
            <w:tcW w:w="1249" w:type="dxa"/>
          </w:tcPr>
          <w:p w14:paraId="2942F422" w14:textId="77777777" w:rsidR="00B26EBF" w:rsidRPr="007D3CC7" w:rsidRDefault="00B26EBF" w:rsidP="00586CCB">
            <w:pPr>
              <w:jc w:val="center"/>
            </w:pPr>
            <w:r w:rsidRPr="007D3CC7">
              <w:t>Key</w:t>
            </w:r>
          </w:p>
          <w:p w14:paraId="089C7873" w14:textId="77777777" w:rsidR="00B26EBF" w:rsidRPr="007D3CC7" w:rsidRDefault="00B26EBF" w:rsidP="00586CCB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ຄຣີ</w:t>
            </w:r>
          </w:p>
        </w:tc>
        <w:tc>
          <w:tcPr>
            <w:tcW w:w="1334" w:type="dxa"/>
          </w:tcPr>
          <w:p w14:paraId="75C57AD0" w14:textId="77777777" w:rsidR="00B26EBF" w:rsidRPr="007D3CC7" w:rsidRDefault="00B26EBF" w:rsidP="00586CCB">
            <w:pPr>
              <w:jc w:val="center"/>
            </w:pPr>
            <w:r w:rsidRPr="007D3CC7">
              <w:t>Description</w:t>
            </w:r>
          </w:p>
          <w:p w14:paraId="34056FC1" w14:textId="77777777" w:rsidR="00B26EBF" w:rsidRPr="007D3CC7" w:rsidRDefault="00B26EBF" w:rsidP="00586CCB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ຄວາມໝາຍ</w:t>
            </w:r>
          </w:p>
        </w:tc>
        <w:tc>
          <w:tcPr>
            <w:tcW w:w="1689" w:type="dxa"/>
          </w:tcPr>
          <w:p w14:paraId="4F9D120F" w14:textId="77777777" w:rsidR="00B26EBF" w:rsidRPr="007D3CC7" w:rsidRDefault="00B26EBF" w:rsidP="00586CCB">
            <w:pPr>
              <w:jc w:val="center"/>
            </w:pPr>
            <w:r w:rsidRPr="007D3CC7">
              <w:t>Reference</w:t>
            </w:r>
          </w:p>
          <w:p w14:paraId="57CAA636" w14:textId="77777777" w:rsidR="00B26EBF" w:rsidRPr="007D3CC7" w:rsidRDefault="00B26EBF" w:rsidP="00586CCB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ຕາຕະລາງອ້າງອິງ</w:t>
            </w:r>
          </w:p>
        </w:tc>
      </w:tr>
      <w:tr w:rsidR="007D3CC7" w:rsidRPr="007D3CC7" w14:paraId="183540A1" w14:textId="77777777" w:rsidTr="00586CCB">
        <w:tc>
          <w:tcPr>
            <w:tcW w:w="1284" w:type="dxa"/>
          </w:tcPr>
          <w:p w14:paraId="716C85B5" w14:textId="412699B5" w:rsidR="00B26EBF" w:rsidRPr="007D3CC7" w:rsidRDefault="00863EEB" w:rsidP="00586CCB">
            <w:r w:rsidRPr="007D3CC7">
              <w:t>orderid</w:t>
            </w:r>
          </w:p>
        </w:tc>
        <w:tc>
          <w:tcPr>
            <w:tcW w:w="1268" w:type="dxa"/>
          </w:tcPr>
          <w:p w14:paraId="6B5273F3" w14:textId="77777777" w:rsidR="00B26EBF" w:rsidRPr="007D3CC7" w:rsidRDefault="00B26EBF" w:rsidP="00586CCB">
            <w:r w:rsidRPr="007D3CC7">
              <w:t>Int</w:t>
            </w:r>
          </w:p>
        </w:tc>
        <w:tc>
          <w:tcPr>
            <w:tcW w:w="1260" w:type="dxa"/>
          </w:tcPr>
          <w:p w14:paraId="55373394" w14:textId="77777777" w:rsidR="00B26EBF" w:rsidRPr="007D3CC7" w:rsidRDefault="00B26EBF" w:rsidP="00586CCB"/>
        </w:tc>
        <w:tc>
          <w:tcPr>
            <w:tcW w:w="1267" w:type="dxa"/>
          </w:tcPr>
          <w:p w14:paraId="41C289CF" w14:textId="77777777" w:rsidR="00B26EBF" w:rsidRPr="007D3CC7" w:rsidRDefault="00B26EBF" w:rsidP="00586CCB"/>
        </w:tc>
        <w:tc>
          <w:tcPr>
            <w:tcW w:w="1249" w:type="dxa"/>
          </w:tcPr>
          <w:p w14:paraId="5F2DAA41" w14:textId="77777777" w:rsidR="00B26EBF" w:rsidRPr="007D3CC7" w:rsidRDefault="00B26EBF" w:rsidP="00586CCB">
            <w:r w:rsidRPr="007D3CC7">
              <w:t>PK</w:t>
            </w:r>
          </w:p>
        </w:tc>
        <w:tc>
          <w:tcPr>
            <w:tcW w:w="1334" w:type="dxa"/>
          </w:tcPr>
          <w:p w14:paraId="75E97A91" w14:textId="0A332CB1" w:rsidR="00B26EBF" w:rsidRPr="007D3CC7" w:rsidRDefault="00863EEB" w:rsidP="00586CCB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ລະຫັດ</w:t>
            </w:r>
            <w:r w:rsidR="00D30043" w:rsidRPr="007D3CC7">
              <w:rPr>
                <w:rFonts w:hint="cs"/>
                <w:cs/>
                <w:lang w:bidi="lo-LA"/>
              </w:rPr>
              <w:t>ລາຍລະອຽດ</w:t>
            </w:r>
            <w:r w:rsidRPr="007D3CC7">
              <w:rPr>
                <w:rFonts w:hint="cs"/>
                <w:cs/>
                <w:lang w:bidi="lo-LA"/>
              </w:rPr>
              <w:t>ການສັ່ງຊື້</w:t>
            </w:r>
          </w:p>
        </w:tc>
        <w:tc>
          <w:tcPr>
            <w:tcW w:w="1689" w:type="dxa"/>
          </w:tcPr>
          <w:p w14:paraId="19100FA7" w14:textId="77777777" w:rsidR="00B26EBF" w:rsidRPr="007D3CC7" w:rsidRDefault="00B26EBF" w:rsidP="00586CCB"/>
        </w:tc>
      </w:tr>
      <w:tr w:rsidR="007D3CC7" w:rsidRPr="007D3CC7" w14:paraId="2B102B10" w14:textId="77777777" w:rsidTr="00B6429A">
        <w:tc>
          <w:tcPr>
            <w:tcW w:w="1284" w:type="dxa"/>
          </w:tcPr>
          <w:p w14:paraId="4DFD147D" w14:textId="685C1066" w:rsidR="00B26EBF" w:rsidRPr="007D3CC7" w:rsidRDefault="00863EEB" w:rsidP="00586CCB">
            <w:proofErr w:type="spellStart"/>
            <w:r w:rsidRPr="007D3CC7">
              <w:t>orderid</w:t>
            </w:r>
            <w:proofErr w:type="spellEnd"/>
          </w:p>
        </w:tc>
        <w:tc>
          <w:tcPr>
            <w:tcW w:w="1268" w:type="dxa"/>
          </w:tcPr>
          <w:p w14:paraId="0107DB80" w14:textId="77777777" w:rsidR="00B26EBF" w:rsidRPr="007D3CC7" w:rsidRDefault="00B26EBF" w:rsidP="00586CCB">
            <w:r w:rsidRPr="007D3CC7">
              <w:t>int</w:t>
            </w:r>
          </w:p>
        </w:tc>
        <w:tc>
          <w:tcPr>
            <w:tcW w:w="1260" w:type="dxa"/>
          </w:tcPr>
          <w:p w14:paraId="257C7A0B" w14:textId="77777777" w:rsidR="00B26EBF" w:rsidRPr="007D3CC7" w:rsidRDefault="00B26EBF" w:rsidP="00586CCB"/>
        </w:tc>
        <w:tc>
          <w:tcPr>
            <w:tcW w:w="1267" w:type="dxa"/>
          </w:tcPr>
          <w:p w14:paraId="3362C8D9" w14:textId="77777777" w:rsidR="00B26EBF" w:rsidRPr="007D3CC7" w:rsidRDefault="00B26EBF" w:rsidP="00586CCB"/>
        </w:tc>
        <w:tc>
          <w:tcPr>
            <w:tcW w:w="1249" w:type="dxa"/>
          </w:tcPr>
          <w:p w14:paraId="6FBFEB6F" w14:textId="77777777" w:rsidR="00B26EBF" w:rsidRPr="007D3CC7" w:rsidRDefault="00B26EBF" w:rsidP="00586CCB">
            <w:r w:rsidRPr="007D3CC7">
              <w:t>FK</w:t>
            </w:r>
          </w:p>
        </w:tc>
        <w:tc>
          <w:tcPr>
            <w:tcW w:w="1334" w:type="dxa"/>
          </w:tcPr>
          <w:p w14:paraId="30B7E52B" w14:textId="7AAE4252" w:rsidR="00B26EBF" w:rsidRPr="007D3CC7" w:rsidRDefault="00B26EBF" w:rsidP="00586CCB">
            <w:pPr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ລະຫັດ</w:t>
            </w:r>
            <w:r w:rsidR="00863EEB" w:rsidRPr="007D3CC7">
              <w:rPr>
                <w:rFonts w:hint="cs"/>
                <w:cs/>
                <w:lang w:bidi="lo-LA"/>
              </w:rPr>
              <w:t>ການສັ່ງຊື້</w:t>
            </w:r>
          </w:p>
        </w:tc>
        <w:tc>
          <w:tcPr>
            <w:tcW w:w="1689" w:type="dxa"/>
            <w:shd w:val="clear" w:color="auto" w:fill="FFFFFF" w:themeFill="background1"/>
          </w:tcPr>
          <w:p w14:paraId="19DF6AC8" w14:textId="4B45EF54" w:rsidR="00B26EBF" w:rsidRPr="007D3CC7" w:rsidRDefault="00B26EBF" w:rsidP="00586CCB">
            <w:proofErr w:type="spellStart"/>
            <w:r w:rsidRPr="007D3CC7">
              <w:t>tb</w:t>
            </w:r>
            <w:r w:rsidR="00863EEB" w:rsidRPr="007D3CC7">
              <w:t>order</w:t>
            </w:r>
            <w:proofErr w:type="spellEnd"/>
          </w:p>
        </w:tc>
      </w:tr>
      <w:tr w:rsidR="007D3CC7" w:rsidRPr="007D3CC7" w14:paraId="6B15C119" w14:textId="77777777" w:rsidTr="00586CCB">
        <w:tc>
          <w:tcPr>
            <w:tcW w:w="1284" w:type="dxa"/>
          </w:tcPr>
          <w:p w14:paraId="2650C554" w14:textId="77CC327E" w:rsidR="00B26EBF" w:rsidRPr="007D3CC7" w:rsidRDefault="00863EEB" w:rsidP="00586CCB">
            <w:r w:rsidRPr="007D3CC7">
              <w:t>dateorder</w:t>
            </w:r>
          </w:p>
        </w:tc>
        <w:tc>
          <w:tcPr>
            <w:tcW w:w="1268" w:type="dxa"/>
          </w:tcPr>
          <w:p w14:paraId="03AEEA0E" w14:textId="77777777" w:rsidR="00B26EBF" w:rsidRPr="007D3CC7" w:rsidRDefault="00B26EBF" w:rsidP="00586CCB">
            <w:r w:rsidRPr="007D3CC7">
              <w:t>Date</w:t>
            </w:r>
          </w:p>
        </w:tc>
        <w:tc>
          <w:tcPr>
            <w:tcW w:w="1260" w:type="dxa"/>
          </w:tcPr>
          <w:p w14:paraId="6855D9F3" w14:textId="77777777" w:rsidR="00B26EBF" w:rsidRPr="007D3CC7" w:rsidRDefault="00B26EBF" w:rsidP="00586CCB"/>
        </w:tc>
        <w:tc>
          <w:tcPr>
            <w:tcW w:w="1267" w:type="dxa"/>
          </w:tcPr>
          <w:p w14:paraId="40972854" w14:textId="77777777" w:rsidR="00B26EBF" w:rsidRPr="007D3CC7" w:rsidRDefault="00B26EBF" w:rsidP="00586CCB"/>
        </w:tc>
        <w:tc>
          <w:tcPr>
            <w:tcW w:w="1249" w:type="dxa"/>
          </w:tcPr>
          <w:p w14:paraId="01F2EB52" w14:textId="77777777" w:rsidR="00B26EBF" w:rsidRPr="007D3CC7" w:rsidRDefault="00B26EBF" w:rsidP="00586CCB"/>
        </w:tc>
        <w:tc>
          <w:tcPr>
            <w:tcW w:w="1334" w:type="dxa"/>
          </w:tcPr>
          <w:p w14:paraId="5F3A633B" w14:textId="3897ECDD" w:rsidR="00B26EBF" w:rsidRPr="007D3CC7" w:rsidRDefault="00B26EBF" w:rsidP="00586CCB">
            <w:pPr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ວັນເດືອນປີສ</w:t>
            </w:r>
            <w:r w:rsidR="00863EEB" w:rsidRPr="007D3CC7">
              <w:rPr>
                <w:rFonts w:hint="cs"/>
                <w:cs/>
                <w:lang w:bidi="lo-LA"/>
              </w:rPr>
              <w:t>ັງຊື້</w:t>
            </w:r>
          </w:p>
        </w:tc>
        <w:tc>
          <w:tcPr>
            <w:tcW w:w="1689" w:type="dxa"/>
          </w:tcPr>
          <w:p w14:paraId="5DFDC259" w14:textId="77777777" w:rsidR="00B26EBF" w:rsidRPr="007D3CC7" w:rsidRDefault="00B26EBF" w:rsidP="00586CCB"/>
        </w:tc>
      </w:tr>
      <w:tr w:rsidR="007D3CC7" w:rsidRPr="007D3CC7" w14:paraId="2A96983C" w14:textId="77777777" w:rsidTr="00586CCB">
        <w:tc>
          <w:tcPr>
            <w:tcW w:w="1284" w:type="dxa"/>
          </w:tcPr>
          <w:p w14:paraId="3C9DC415" w14:textId="1B538D81" w:rsidR="00B26EBF" w:rsidRPr="007D3CC7" w:rsidRDefault="00E9151A" w:rsidP="00586CCB">
            <w:proofErr w:type="spellStart"/>
            <w:r>
              <w:t>sup</w:t>
            </w:r>
            <w:r w:rsidR="00863EEB" w:rsidRPr="007D3CC7">
              <w:t>id</w:t>
            </w:r>
            <w:proofErr w:type="spellEnd"/>
          </w:p>
        </w:tc>
        <w:tc>
          <w:tcPr>
            <w:tcW w:w="1268" w:type="dxa"/>
          </w:tcPr>
          <w:p w14:paraId="0B7837F8" w14:textId="77777777" w:rsidR="00B26EBF" w:rsidRPr="007D3CC7" w:rsidRDefault="00B26EBF" w:rsidP="00586CCB">
            <w:r w:rsidRPr="007D3CC7">
              <w:t>int</w:t>
            </w:r>
          </w:p>
        </w:tc>
        <w:tc>
          <w:tcPr>
            <w:tcW w:w="1260" w:type="dxa"/>
          </w:tcPr>
          <w:p w14:paraId="1E07CC82" w14:textId="77777777" w:rsidR="00B26EBF" w:rsidRPr="007D3CC7" w:rsidRDefault="00B26EBF" w:rsidP="00586CCB"/>
        </w:tc>
        <w:tc>
          <w:tcPr>
            <w:tcW w:w="1267" w:type="dxa"/>
          </w:tcPr>
          <w:p w14:paraId="2C3D5F89" w14:textId="77777777" w:rsidR="00B26EBF" w:rsidRPr="007D3CC7" w:rsidRDefault="00B26EBF" w:rsidP="00586CCB"/>
        </w:tc>
        <w:tc>
          <w:tcPr>
            <w:tcW w:w="1249" w:type="dxa"/>
          </w:tcPr>
          <w:p w14:paraId="4986C91C" w14:textId="77777777" w:rsidR="00B26EBF" w:rsidRPr="007D3CC7" w:rsidRDefault="00B26EBF" w:rsidP="00586CCB">
            <w:r w:rsidRPr="007D3CC7">
              <w:t>FK</w:t>
            </w:r>
          </w:p>
        </w:tc>
        <w:tc>
          <w:tcPr>
            <w:tcW w:w="1334" w:type="dxa"/>
          </w:tcPr>
          <w:p w14:paraId="52DE15CE" w14:textId="68F45155" w:rsidR="00B26EBF" w:rsidRPr="007D3CC7" w:rsidRDefault="00B26EBF" w:rsidP="00586CCB">
            <w:pPr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ລະຫັດ</w:t>
            </w:r>
            <w:r w:rsidR="00863EEB" w:rsidRPr="007D3CC7">
              <w:rPr>
                <w:rFonts w:hint="cs"/>
                <w:cs/>
                <w:lang w:bidi="lo-LA"/>
              </w:rPr>
              <w:t>ຜູ້ສະໜອງ</w:t>
            </w:r>
          </w:p>
        </w:tc>
        <w:tc>
          <w:tcPr>
            <w:tcW w:w="1689" w:type="dxa"/>
          </w:tcPr>
          <w:p w14:paraId="2CF7697C" w14:textId="7FE11E9D" w:rsidR="00B26EBF" w:rsidRPr="007D3CC7" w:rsidRDefault="00B26EBF" w:rsidP="00586CCB">
            <w:r w:rsidRPr="007D3CC7">
              <w:t>tb</w:t>
            </w:r>
            <w:r w:rsidR="00863EEB" w:rsidRPr="007D3CC7">
              <w:t>supplier</w:t>
            </w:r>
          </w:p>
        </w:tc>
      </w:tr>
      <w:tr w:rsidR="007D3CC7" w:rsidRPr="007D3CC7" w14:paraId="77E2A15D" w14:textId="77777777" w:rsidTr="00586CCB">
        <w:tc>
          <w:tcPr>
            <w:tcW w:w="1284" w:type="dxa"/>
          </w:tcPr>
          <w:p w14:paraId="6E5AF5A2" w14:textId="3B7D2FD2" w:rsidR="00B26EBF" w:rsidRPr="007D3CC7" w:rsidRDefault="00863EEB" w:rsidP="00586CCB">
            <w:r w:rsidRPr="007D3CC7">
              <w:t>Status</w:t>
            </w:r>
          </w:p>
        </w:tc>
        <w:tc>
          <w:tcPr>
            <w:tcW w:w="1268" w:type="dxa"/>
          </w:tcPr>
          <w:p w14:paraId="328E3EC4" w14:textId="7A606D16" w:rsidR="00B26EBF" w:rsidRPr="007D3CC7" w:rsidRDefault="00863EEB" w:rsidP="00586CCB">
            <w:r w:rsidRPr="007D3CC7">
              <w:t>nvarchar</w:t>
            </w:r>
          </w:p>
        </w:tc>
        <w:tc>
          <w:tcPr>
            <w:tcW w:w="1260" w:type="dxa"/>
          </w:tcPr>
          <w:p w14:paraId="160AA2DF" w14:textId="02D79454" w:rsidR="00B26EBF" w:rsidRPr="007D3CC7" w:rsidRDefault="00863EEB" w:rsidP="00586CCB">
            <w:r w:rsidRPr="007D3CC7">
              <w:t>40</w:t>
            </w:r>
          </w:p>
        </w:tc>
        <w:tc>
          <w:tcPr>
            <w:tcW w:w="1267" w:type="dxa"/>
          </w:tcPr>
          <w:p w14:paraId="31170B4C" w14:textId="77777777" w:rsidR="00B26EBF" w:rsidRPr="007D3CC7" w:rsidRDefault="00B26EBF" w:rsidP="00586CCB"/>
        </w:tc>
        <w:tc>
          <w:tcPr>
            <w:tcW w:w="1249" w:type="dxa"/>
          </w:tcPr>
          <w:p w14:paraId="5C19249F" w14:textId="076DAEC0" w:rsidR="00B26EBF" w:rsidRPr="007D3CC7" w:rsidRDefault="00B26EBF" w:rsidP="00586CCB"/>
        </w:tc>
        <w:tc>
          <w:tcPr>
            <w:tcW w:w="1334" w:type="dxa"/>
          </w:tcPr>
          <w:p w14:paraId="4B9EC293" w14:textId="24705705" w:rsidR="00B26EBF" w:rsidRPr="007D3CC7" w:rsidRDefault="00863EEB" w:rsidP="00586CCB">
            <w:pPr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ສະຖານະ</w:t>
            </w:r>
          </w:p>
        </w:tc>
        <w:tc>
          <w:tcPr>
            <w:tcW w:w="1689" w:type="dxa"/>
          </w:tcPr>
          <w:p w14:paraId="249B60F0" w14:textId="76EB2D2F" w:rsidR="00B26EBF" w:rsidRPr="007D3CC7" w:rsidRDefault="00B26EBF" w:rsidP="00586CCB"/>
        </w:tc>
      </w:tr>
    </w:tbl>
    <w:p w14:paraId="60231E6C" w14:textId="3EF779C5" w:rsidR="00B26EBF" w:rsidRPr="007D3CC7" w:rsidRDefault="00B26EBF" w:rsidP="00B26EBF">
      <w:pPr>
        <w:tabs>
          <w:tab w:val="left" w:pos="3504"/>
        </w:tabs>
        <w:rPr>
          <w:lang w:bidi="lo-LA"/>
        </w:rPr>
      </w:pPr>
    </w:p>
    <w:p w14:paraId="37074C9D" w14:textId="7F151027" w:rsidR="000D5BDB" w:rsidRPr="007D3CC7" w:rsidRDefault="000D5BDB" w:rsidP="00B26EBF">
      <w:pPr>
        <w:tabs>
          <w:tab w:val="left" w:pos="3504"/>
        </w:tabs>
        <w:rPr>
          <w:lang w:bidi="lo-LA"/>
        </w:rPr>
      </w:pPr>
      <w:r w:rsidRPr="007D3CC7">
        <w:rPr>
          <w:rFonts w:hint="cs"/>
          <w:cs/>
          <w:lang w:bidi="lo-LA"/>
        </w:rPr>
        <w:t>ຕະຕາລາງ</w:t>
      </w:r>
      <w:r w:rsidR="00D30043" w:rsidRPr="007D3CC7">
        <w:rPr>
          <w:rFonts w:hint="cs"/>
          <w:cs/>
          <w:lang w:bidi="lo-LA"/>
        </w:rPr>
        <w:t>ລາຍລະອຽດ</w:t>
      </w:r>
      <w:r w:rsidRPr="007D3CC7">
        <w:rPr>
          <w:rFonts w:hint="cs"/>
          <w:cs/>
          <w:lang w:bidi="lo-LA"/>
        </w:rPr>
        <w:t>ການນຳເຂົ້າ</w:t>
      </w:r>
    </w:p>
    <w:tbl>
      <w:tblPr>
        <w:tblStyle w:val="TableGrid"/>
        <w:tblW w:w="9351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25"/>
        <w:gridCol w:w="1246"/>
        <w:gridCol w:w="1198"/>
        <w:gridCol w:w="1210"/>
        <w:gridCol w:w="1178"/>
        <w:gridCol w:w="1332"/>
        <w:gridCol w:w="1662"/>
      </w:tblGrid>
      <w:tr w:rsidR="007D3CC7" w:rsidRPr="007D3CC7" w14:paraId="7C16A933" w14:textId="77777777" w:rsidTr="00B6429A">
        <w:tc>
          <w:tcPr>
            <w:tcW w:w="1525" w:type="dxa"/>
            <w:shd w:val="clear" w:color="auto" w:fill="FFFFFF" w:themeFill="background1"/>
          </w:tcPr>
          <w:p w14:paraId="058D3A02" w14:textId="77777777" w:rsidR="000D5BDB" w:rsidRPr="007D3CC7" w:rsidRDefault="000D5BDB" w:rsidP="00612D3D">
            <w:pPr>
              <w:jc w:val="center"/>
              <w:rPr>
                <w:lang w:bidi="lo-LA"/>
              </w:rPr>
            </w:pPr>
            <w:r w:rsidRPr="007D3CC7">
              <w:rPr>
                <w:lang w:bidi="lo-LA"/>
              </w:rPr>
              <w:t>Field names</w:t>
            </w:r>
          </w:p>
          <w:p w14:paraId="15F70C83" w14:textId="77777777" w:rsidR="000D5BDB" w:rsidRPr="007D3CC7" w:rsidRDefault="000D5BDB" w:rsidP="00612D3D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ຊື່ຖັນ</w:t>
            </w:r>
          </w:p>
        </w:tc>
        <w:tc>
          <w:tcPr>
            <w:tcW w:w="1246" w:type="dxa"/>
            <w:shd w:val="clear" w:color="auto" w:fill="FFFFFF" w:themeFill="background1"/>
          </w:tcPr>
          <w:p w14:paraId="41A7B064" w14:textId="77777777" w:rsidR="000D5BDB" w:rsidRPr="007D3CC7" w:rsidRDefault="000D5BDB" w:rsidP="00612D3D">
            <w:pPr>
              <w:jc w:val="center"/>
            </w:pPr>
            <w:r w:rsidRPr="007D3CC7">
              <w:t>data type</w:t>
            </w:r>
          </w:p>
          <w:p w14:paraId="5926CC03" w14:textId="77777777" w:rsidR="000D5BDB" w:rsidRPr="007D3CC7" w:rsidRDefault="000D5BDB" w:rsidP="00612D3D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ຊະນິດຂໍ້ມູນ</w:t>
            </w:r>
          </w:p>
        </w:tc>
        <w:tc>
          <w:tcPr>
            <w:tcW w:w="1198" w:type="dxa"/>
            <w:shd w:val="clear" w:color="auto" w:fill="FFFFFF" w:themeFill="background1"/>
          </w:tcPr>
          <w:p w14:paraId="406D6735" w14:textId="77777777" w:rsidR="000D5BDB" w:rsidRPr="007D3CC7" w:rsidRDefault="000D5BDB" w:rsidP="00612D3D">
            <w:pPr>
              <w:jc w:val="center"/>
            </w:pPr>
            <w:r w:rsidRPr="007D3CC7">
              <w:t>Field Size</w:t>
            </w:r>
          </w:p>
          <w:p w14:paraId="401D271C" w14:textId="77777777" w:rsidR="000D5BDB" w:rsidRPr="007D3CC7" w:rsidRDefault="000D5BDB" w:rsidP="00612D3D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ຂະໜາດ</w:t>
            </w:r>
          </w:p>
        </w:tc>
        <w:tc>
          <w:tcPr>
            <w:tcW w:w="1210" w:type="dxa"/>
            <w:shd w:val="clear" w:color="auto" w:fill="FFFFFF" w:themeFill="background1"/>
          </w:tcPr>
          <w:p w14:paraId="39722242" w14:textId="77777777" w:rsidR="000D5BDB" w:rsidRPr="007D3CC7" w:rsidRDefault="000D5BDB" w:rsidP="00612D3D">
            <w:pPr>
              <w:jc w:val="center"/>
            </w:pPr>
            <w:r w:rsidRPr="007D3CC7">
              <w:t>Allow Null</w:t>
            </w:r>
          </w:p>
          <w:p w14:paraId="6A990395" w14:textId="77777777" w:rsidR="000D5BDB" w:rsidRPr="007D3CC7" w:rsidRDefault="000D5BDB" w:rsidP="00612D3D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ຄ່າວ່າງເປົ່າ</w:t>
            </w:r>
          </w:p>
        </w:tc>
        <w:tc>
          <w:tcPr>
            <w:tcW w:w="1178" w:type="dxa"/>
            <w:shd w:val="clear" w:color="auto" w:fill="FFFFFF" w:themeFill="background1"/>
          </w:tcPr>
          <w:p w14:paraId="0B2B6185" w14:textId="77777777" w:rsidR="000D5BDB" w:rsidRPr="007D3CC7" w:rsidRDefault="000D5BDB" w:rsidP="00612D3D">
            <w:pPr>
              <w:jc w:val="center"/>
            </w:pPr>
            <w:r w:rsidRPr="007D3CC7">
              <w:t>Key</w:t>
            </w:r>
          </w:p>
          <w:p w14:paraId="1A48DE7F" w14:textId="77777777" w:rsidR="000D5BDB" w:rsidRPr="007D3CC7" w:rsidRDefault="000D5BDB" w:rsidP="00612D3D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ຄຣີ</w:t>
            </w:r>
          </w:p>
        </w:tc>
        <w:tc>
          <w:tcPr>
            <w:tcW w:w="1332" w:type="dxa"/>
            <w:shd w:val="clear" w:color="auto" w:fill="FFFFFF" w:themeFill="background1"/>
          </w:tcPr>
          <w:p w14:paraId="788C63EF" w14:textId="77777777" w:rsidR="000D5BDB" w:rsidRPr="007D3CC7" w:rsidRDefault="000D5BDB" w:rsidP="00612D3D">
            <w:pPr>
              <w:jc w:val="center"/>
            </w:pPr>
            <w:r w:rsidRPr="007D3CC7">
              <w:t>Description</w:t>
            </w:r>
          </w:p>
          <w:p w14:paraId="3CE2B1B3" w14:textId="77777777" w:rsidR="000D5BDB" w:rsidRPr="007D3CC7" w:rsidRDefault="000D5BDB" w:rsidP="00612D3D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ຄວາມໝາຍ</w:t>
            </w:r>
          </w:p>
        </w:tc>
        <w:tc>
          <w:tcPr>
            <w:tcW w:w="1662" w:type="dxa"/>
            <w:shd w:val="clear" w:color="auto" w:fill="FFFFFF" w:themeFill="background1"/>
          </w:tcPr>
          <w:p w14:paraId="5FC7ECD4" w14:textId="77777777" w:rsidR="000D5BDB" w:rsidRPr="007D3CC7" w:rsidRDefault="000D5BDB" w:rsidP="00612D3D">
            <w:pPr>
              <w:jc w:val="center"/>
            </w:pPr>
            <w:r w:rsidRPr="007D3CC7">
              <w:t>Reference</w:t>
            </w:r>
          </w:p>
          <w:p w14:paraId="13D561D3" w14:textId="77777777" w:rsidR="000D5BDB" w:rsidRPr="007D3CC7" w:rsidRDefault="000D5BDB" w:rsidP="00612D3D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ຕາຕະລາງອ້າງອິງ</w:t>
            </w:r>
          </w:p>
        </w:tc>
      </w:tr>
      <w:tr w:rsidR="007D3CC7" w:rsidRPr="007D3CC7" w14:paraId="56E98221" w14:textId="77777777" w:rsidTr="00B6429A">
        <w:tc>
          <w:tcPr>
            <w:tcW w:w="1525" w:type="dxa"/>
            <w:shd w:val="clear" w:color="auto" w:fill="FFFFFF" w:themeFill="background1"/>
          </w:tcPr>
          <w:p w14:paraId="0C6609A9" w14:textId="3736E675" w:rsidR="000D5BDB" w:rsidRPr="007D3CC7" w:rsidRDefault="000D5BDB" w:rsidP="00612D3D">
            <w:proofErr w:type="spellStart"/>
            <w:r w:rsidRPr="007D3CC7">
              <w:t>imp</w:t>
            </w:r>
            <w:r w:rsidR="00B6429A">
              <w:t>d</w:t>
            </w:r>
            <w:r w:rsidRPr="007D3CC7">
              <w:t>id</w:t>
            </w:r>
            <w:proofErr w:type="spellEnd"/>
          </w:p>
        </w:tc>
        <w:tc>
          <w:tcPr>
            <w:tcW w:w="1246" w:type="dxa"/>
            <w:shd w:val="clear" w:color="auto" w:fill="FFFFFF" w:themeFill="background1"/>
          </w:tcPr>
          <w:p w14:paraId="418D3CE3" w14:textId="77777777" w:rsidR="000D5BDB" w:rsidRPr="007D3CC7" w:rsidRDefault="000D5BDB" w:rsidP="00612D3D">
            <w:r w:rsidRPr="007D3CC7">
              <w:t>Int</w:t>
            </w:r>
          </w:p>
        </w:tc>
        <w:tc>
          <w:tcPr>
            <w:tcW w:w="1198" w:type="dxa"/>
            <w:shd w:val="clear" w:color="auto" w:fill="FFFFFF" w:themeFill="background1"/>
          </w:tcPr>
          <w:p w14:paraId="6265958C" w14:textId="77777777" w:rsidR="000D5BDB" w:rsidRPr="007D3CC7" w:rsidRDefault="000D5BDB" w:rsidP="00612D3D"/>
        </w:tc>
        <w:tc>
          <w:tcPr>
            <w:tcW w:w="1210" w:type="dxa"/>
            <w:shd w:val="clear" w:color="auto" w:fill="FFFFFF" w:themeFill="background1"/>
          </w:tcPr>
          <w:p w14:paraId="6E2707D4" w14:textId="77777777" w:rsidR="000D5BDB" w:rsidRPr="007D3CC7" w:rsidRDefault="000D5BDB" w:rsidP="00612D3D"/>
        </w:tc>
        <w:tc>
          <w:tcPr>
            <w:tcW w:w="1178" w:type="dxa"/>
            <w:shd w:val="clear" w:color="auto" w:fill="FFFFFF" w:themeFill="background1"/>
          </w:tcPr>
          <w:p w14:paraId="6A644666" w14:textId="77777777" w:rsidR="000D5BDB" w:rsidRPr="007D3CC7" w:rsidRDefault="000D5BDB" w:rsidP="00612D3D">
            <w:r w:rsidRPr="007D3CC7">
              <w:t>PK</w:t>
            </w:r>
          </w:p>
        </w:tc>
        <w:tc>
          <w:tcPr>
            <w:tcW w:w="1332" w:type="dxa"/>
            <w:shd w:val="clear" w:color="auto" w:fill="FFFFFF" w:themeFill="background1"/>
          </w:tcPr>
          <w:p w14:paraId="23EDB6F6" w14:textId="06D39C05" w:rsidR="000D5BDB" w:rsidRPr="007D3CC7" w:rsidRDefault="000D5BDB" w:rsidP="00612D3D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ລະຫັດ</w:t>
            </w:r>
            <w:r w:rsidR="00D30043" w:rsidRPr="007D3CC7">
              <w:rPr>
                <w:rFonts w:hint="cs"/>
                <w:cs/>
                <w:lang w:bidi="lo-LA"/>
              </w:rPr>
              <w:t>ລາຍລະອຽດ</w:t>
            </w:r>
            <w:r w:rsidRPr="007D3CC7">
              <w:rPr>
                <w:rFonts w:hint="cs"/>
                <w:cs/>
                <w:lang w:bidi="lo-LA"/>
              </w:rPr>
              <w:t>ການນຳເຂົ້າ</w:t>
            </w:r>
          </w:p>
        </w:tc>
        <w:tc>
          <w:tcPr>
            <w:tcW w:w="1662" w:type="dxa"/>
            <w:shd w:val="clear" w:color="auto" w:fill="FFFFFF" w:themeFill="background1"/>
          </w:tcPr>
          <w:p w14:paraId="7190B12A" w14:textId="77777777" w:rsidR="000D5BDB" w:rsidRPr="007D3CC7" w:rsidRDefault="000D5BDB" w:rsidP="00612D3D"/>
        </w:tc>
      </w:tr>
      <w:tr w:rsidR="007D3CC7" w:rsidRPr="007D3CC7" w14:paraId="698963CE" w14:textId="77777777" w:rsidTr="00B6429A">
        <w:tc>
          <w:tcPr>
            <w:tcW w:w="1525" w:type="dxa"/>
            <w:shd w:val="clear" w:color="auto" w:fill="FFFFFF" w:themeFill="background1"/>
          </w:tcPr>
          <w:p w14:paraId="57321F27" w14:textId="7BF7F722" w:rsidR="000D5BDB" w:rsidRPr="007D3CC7" w:rsidRDefault="000D5BDB" w:rsidP="00612D3D">
            <w:proofErr w:type="spellStart"/>
            <w:r w:rsidRPr="007D3CC7">
              <w:t>importid</w:t>
            </w:r>
            <w:proofErr w:type="spellEnd"/>
          </w:p>
        </w:tc>
        <w:tc>
          <w:tcPr>
            <w:tcW w:w="1246" w:type="dxa"/>
            <w:shd w:val="clear" w:color="auto" w:fill="FFFFFF" w:themeFill="background1"/>
          </w:tcPr>
          <w:p w14:paraId="38E1FBFA" w14:textId="77777777" w:rsidR="000D5BDB" w:rsidRPr="007D3CC7" w:rsidRDefault="000D5BDB" w:rsidP="00612D3D">
            <w:r w:rsidRPr="007D3CC7">
              <w:t>int</w:t>
            </w:r>
          </w:p>
        </w:tc>
        <w:tc>
          <w:tcPr>
            <w:tcW w:w="1198" w:type="dxa"/>
            <w:shd w:val="clear" w:color="auto" w:fill="FFFFFF" w:themeFill="background1"/>
          </w:tcPr>
          <w:p w14:paraId="508C735F" w14:textId="77777777" w:rsidR="000D5BDB" w:rsidRPr="007D3CC7" w:rsidRDefault="000D5BDB" w:rsidP="00612D3D"/>
        </w:tc>
        <w:tc>
          <w:tcPr>
            <w:tcW w:w="1210" w:type="dxa"/>
            <w:shd w:val="clear" w:color="auto" w:fill="FFFFFF" w:themeFill="background1"/>
          </w:tcPr>
          <w:p w14:paraId="3732DD47" w14:textId="77777777" w:rsidR="000D5BDB" w:rsidRPr="007D3CC7" w:rsidRDefault="000D5BDB" w:rsidP="00612D3D"/>
        </w:tc>
        <w:tc>
          <w:tcPr>
            <w:tcW w:w="1178" w:type="dxa"/>
            <w:shd w:val="clear" w:color="auto" w:fill="FFFFFF" w:themeFill="background1"/>
          </w:tcPr>
          <w:p w14:paraId="355FB77F" w14:textId="77777777" w:rsidR="000D5BDB" w:rsidRPr="007D3CC7" w:rsidRDefault="000D5BDB" w:rsidP="00612D3D">
            <w:r w:rsidRPr="007D3CC7">
              <w:t>FK</w:t>
            </w:r>
          </w:p>
        </w:tc>
        <w:tc>
          <w:tcPr>
            <w:tcW w:w="1332" w:type="dxa"/>
            <w:shd w:val="clear" w:color="auto" w:fill="FFFFFF" w:themeFill="background1"/>
          </w:tcPr>
          <w:p w14:paraId="340F60A6" w14:textId="35292740" w:rsidR="000D5BDB" w:rsidRPr="007D3CC7" w:rsidRDefault="000D5BDB" w:rsidP="00612D3D">
            <w:pPr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ລະຫັດການ</w:t>
            </w:r>
            <w:r w:rsidR="00623D1F" w:rsidRPr="007D3CC7">
              <w:rPr>
                <w:rFonts w:hint="cs"/>
                <w:cs/>
                <w:lang w:bidi="lo-LA"/>
              </w:rPr>
              <w:t>ນາເຂົ້າ</w:t>
            </w:r>
          </w:p>
        </w:tc>
        <w:tc>
          <w:tcPr>
            <w:tcW w:w="1662" w:type="dxa"/>
            <w:shd w:val="clear" w:color="auto" w:fill="FFFFFF" w:themeFill="background1"/>
          </w:tcPr>
          <w:p w14:paraId="4CFB8E28" w14:textId="0324549B" w:rsidR="000D5BDB" w:rsidRPr="007D3CC7" w:rsidRDefault="000D5BDB" w:rsidP="00612D3D">
            <w:proofErr w:type="spellStart"/>
            <w:r w:rsidRPr="007D3CC7">
              <w:t>Tbimport</w:t>
            </w:r>
            <w:proofErr w:type="spellEnd"/>
          </w:p>
        </w:tc>
      </w:tr>
      <w:tr w:rsidR="007D3CC7" w:rsidRPr="007D3CC7" w14:paraId="3775C4AD" w14:textId="77777777" w:rsidTr="00B6429A">
        <w:tc>
          <w:tcPr>
            <w:tcW w:w="1525" w:type="dxa"/>
            <w:shd w:val="clear" w:color="auto" w:fill="FFFFFF" w:themeFill="background1"/>
          </w:tcPr>
          <w:p w14:paraId="56C6B66B" w14:textId="21664486" w:rsidR="000D5BDB" w:rsidRPr="007D3CC7" w:rsidRDefault="000D5BDB" w:rsidP="00612D3D">
            <w:proofErr w:type="spellStart"/>
            <w:r w:rsidRPr="007D3CC7">
              <w:t>Dateimport</w:t>
            </w:r>
            <w:proofErr w:type="spellEnd"/>
          </w:p>
        </w:tc>
        <w:tc>
          <w:tcPr>
            <w:tcW w:w="1246" w:type="dxa"/>
            <w:shd w:val="clear" w:color="auto" w:fill="FFFFFF" w:themeFill="background1"/>
          </w:tcPr>
          <w:p w14:paraId="205105E2" w14:textId="77777777" w:rsidR="000D5BDB" w:rsidRPr="007D3CC7" w:rsidRDefault="000D5BDB" w:rsidP="00612D3D">
            <w:r w:rsidRPr="007D3CC7">
              <w:t>Date</w:t>
            </w:r>
          </w:p>
        </w:tc>
        <w:tc>
          <w:tcPr>
            <w:tcW w:w="1198" w:type="dxa"/>
            <w:shd w:val="clear" w:color="auto" w:fill="FFFFFF" w:themeFill="background1"/>
          </w:tcPr>
          <w:p w14:paraId="5F5B6EDD" w14:textId="77777777" w:rsidR="000D5BDB" w:rsidRPr="007D3CC7" w:rsidRDefault="000D5BDB" w:rsidP="00612D3D"/>
        </w:tc>
        <w:tc>
          <w:tcPr>
            <w:tcW w:w="1210" w:type="dxa"/>
            <w:shd w:val="clear" w:color="auto" w:fill="FFFFFF" w:themeFill="background1"/>
          </w:tcPr>
          <w:p w14:paraId="51B9043A" w14:textId="77777777" w:rsidR="000D5BDB" w:rsidRPr="007D3CC7" w:rsidRDefault="000D5BDB" w:rsidP="00612D3D"/>
        </w:tc>
        <w:tc>
          <w:tcPr>
            <w:tcW w:w="1178" w:type="dxa"/>
            <w:shd w:val="clear" w:color="auto" w:fill="FFFFFF" w:themeFill="background1"/>
          </w:tcPr>
          <w:p w14:paraId="41E40D25" w14:textId="77777777" w:rsidR="000D5BDB" w:rsidRPr="007D3CC7" w:rsidRDefault="000D5BDB" w:rsidP="00612D3D"/>
        </w:tc>
        <w:tc>
          <w:tcPr>
            <w:tcW w:w="1332" w:type="dxa"/>
            <w:shd w:val="clear" w:color="auto" w:fill="FFFFFF" w:themeFill="background1"/>
          </w:tcPr>
          <w:p w14:paraId="64D929BE" w14:textId="56114F93" w:rsidR="000D5BDB" w:rsidRPr="007D3CC7" w:rsidRDefault="000D5BDB" w:rsidP="00612D3D">
            <w:pPr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ວັນເດືອນປີ</w:t>
            </w:r>
            <w:r w:rsidR="00623D1F" w:rsidRPr="007D3CC7">
              <w:rPr>
                <w:rFonts w:hint="cs"/>
                <w:cs/>
                <w:lang w:bidi="lo-LA"/>
              </w:rPr>
              <w:t>ການນຳເຂົ້າ</w:t>
            </w:r>
          </w:p>
        </w:tc>
        <w:tc>
          <w:tcPr>
            <w:tcW w:w="1662" w:type="dxa"/>
            <w:shd w:val="clear" w:color="auto" w:fill="FFFFFF" w:themeFill="background1"/>
          </w:tcPr>
          <w:p w14:paraId="7A234E0A" w14:textId="77777777" w:rsidR="000D5BDB" w:rsidRPr="007D3CC7" w:rsidRDefault="000D5BDB" w:rsidP="00612D3D"/>
        </w:tc>
      </w:tr>
      <w:tr w:rsidR="007D3CC7" w:rsidRPr="007D3CC7" w14:paraId="4E9F7186" w14:textId="77777777" w:rsidTr="00B6429A">
        <w:tc>
          <w:tcPr>
            <w:tcW w:w="1525" w:type="dxa"/>
            <w:shd w:val="clear" w:color="auto" w:fill="FFFFFF" w:themeFill="background1"/>
          </w:tcPr>
          <w:p w14:paraId="3C07022E" w14:textId="23CE7E60" w:rsidR="000D5BDB" w:rsidRPr="007D3CC7" w:rsidRDefault="000D5BDB" w:rsidP="00612D3D">
            <w:proofErr w:type="spellStart"/>
            <w:r w:rsidRPr="007D3CC7">
              <w:t>Supid</w:t>
            </w:r>
            <w:proofErr w:type="spellEnd"/>
          </w:p>
        </w:tc>
        <w:tc>
          <w:tcPr>
            <w:tcW w:w="1246" w:type="dxa"/>
            <w:shd w:val="clear" w:color="auto" w:fill="FFFFFF" w:themeFill="background1"/>
          </w:tcPr>
          <w:p w14:paraId="73EB76AD" w14:textId="77777777" w:rsidR="000D5BDB" w:rsidRPr="007D3CC7" w:rsidRDefault="000D5BDB" w:rsidP="00612D3D">
            <w:r w:rsidRPr="007D3CC7">
              <w:t>int</w:t>
            </w:r>
          </w:p>
        </w:tc>
        <w:tc>
          <w:tcPr>
            <w:tcW w:w="1198" w:type="dxa"/>
            <w:shd w:val="clear" w:color="auto" w:fill="FFFFFF" w:themeFill="background1"/>
          </w:tcPr>
          <w:p w14:paraId="2B34AE21" w14:textId="77777777" w:rsidR="000D5BDB" w:rsidRPr="007D3CC7" w:rsidRDefault="000D5BDB" w:rsidP="00612D3D"/>
        </w:tc>
        <w:tc>
          <w:tcPr>
            <w:tcW w:w="1210" w:type="dxa"/>
            <w:shd w:val="clear" w:color="auto" w:fill="FFFFFF" w:themeFill="background1"/>
          </w:tcPr>
          <w:p w14:paraId="1F08F564" w14:textId="77777777" w:rsidR="000D5BDB" w:rsidRPr="007D3CC7" w:rsidRDefault="000D5BDB" w:rsidP="00612D3D"/>
        </w:tc>
        <w:tc>
          <w:tcPr>
            <w:tcW w:w="1178" w:type="dxa"/>
            <w:shd w:val="clear" w:color="auto" w:fill="FFFFFF" w:themeFill="background1"/>
          </w:tcPr>
          <w:p w14:paraId="35BAC928" w14:textId="77777777" w:rsidR="000D5BDB" w:rsidRPr="007D3CC7" w:rsidRDefault="000D5BDB" w:rsidP="00612D3D">
            <w:r w:rsidRPr="007D3CC7">
              <w:t>FK</w:t>
            </w:r>
          </w:p>
        </w:tc>
        <w:tc>
          <w:tcPr>
            <w:tcW w:w="1332" w:type="dxa"/>
            <w:shd w:val="clear" w:color="auto" w:fill="FFFFFF" w:themeFill="background1"/>
          </w:tcPr>
          <w:p w14:paraId="59C3D67A" w14:textId="77777777" w:rsidR="000D5BDB" w:rsidRPr="007D3CC7" w:rsidRDefault="000D5BDB" w:rsidP="00612D3D">
            <w:pPr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ລະຫັດຜູ້ສະໜອງ</w:t>
            </w:r>
          </w:p>
        </w:tc>
        <w:tc>
          <w:tcPr>
            <w:tcW w:w="1662" w:type="dxa"/>
            <w:shd w:val="clear" w:color="auto" w:fill="FFFFFF" w:themeFill="background1"/>
          </w:tcPr>
          <w:p w14:paraId="4907E315" w14:textId="77777777" w:rsidR="000D5BDB" w:rsidRPr="007D3CC7" w:rsidRDefault="000D5BDB" w:rsidP="00612D3D">
            <w:r w:rsidRPr="007D3CC7">
              <w:t>tbsupplier</w:t>
            </w:r>
          </w:p>
        </w:tc>
      </w:tr>
    </w:tbl>
    <w:p w14:paraId="6B325900" w14:textId="627D9F49" w:rsidR="000D5BDB" w:rsidRDefault="000D5BDB" w:rsidP="00B26EBF">
      <w:pPr>
        <w:tabs>
          <w:tab w:val="left" w:pos="3504"/>
        </w:tabs>
        <w:rPr>
          <w:lang w:bidi="lo-LA"/>
        </w:rPr>
      </w:pPr>
    </w:p>
    <w:p w14:paraId="08549335" w14:textId="62615152" w:rsidR="00B6429A" w:rsidRDefault="00B6429A" w:rsidP="00B26EBF">
      <w:pPr>
        <w:tabs>
          <w:tab w:val="left" w:pos="3504"/>
        </w:tabs>
        <w:rPr>
          <w:lang w:bidi="lo-LA"/>
        </w:rPr>
      </w:pPr>
      <w:r>
        <w:rPr>
          <w:rFonts w:hint="cs"/>
          <w:cs/>
          <w:lang w:bidi="lo-LA"/>
        </w:rPr>
        <w:t>ຂໍ້ມູນ</w:t>
      </w:r>
      <w:r w:rsidRPr="00284CD1">
        <w:rPr>
          <w:rFonts w:eastAsia="Phetsarath OT" w:hint="cs"/>
          <w:cs/>
          <w:lang w:bidi="lo-LA"/>
        </w:rPr>
        <w:t>ກາ</w:t>
      </w:r>
      <w:r w:rsidR="00284CD1">
        <w:rPr>
          <w:rFonts w:eastAsia="Phetsarath OT" w:hint="cs"/>
          <w:cs/>
          <w:lang w:bidi="lo-LA"/>
        </w:rPr>
        <w:t>ນຊ້ຳ</w:t>
      </w:r>
      <w:r w:rsidRPr="00284CD1">
        <w:rPr>
          <w:rFonts w:eastAsia="Phetsarath OT" w:hint="cs"/>
          <w:cs/>
          <w:lang w:bidi="lo-LA"/>
        </w:rPr>
        <w:t>ລະ</w:t>
      </w:r>
      <w:r>
        <w:rPr>
          <w:rFonts w:hint="cs"/>
          <w:cs/>
          <w:lang w:bidi="lo-LA"/>
        </w:rPr>
        <w:t>ເງິນ</w:t>
      </w:r>
    </w:p>
    <w:tbl>
      <w:tblPr>
        <w:tblStyle w:val="TableGrid"/>
        <w:tblW w:w="9351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25"/>
        <w:gridCol w:w="1246"/>
        <w:gridCol w:w="1198"/>
        <w:gridCol w:w="1210"/>
        <w:gridCol w:w="1178"/>
        <w:gridCol w:w="1332"/>
        <w:gridCol w:w="1662"/>
      </w:tblGrid>
      <w:tr w:rsidR="00B6429A" w:rsidRPr="007D3CC7" w14:paraId="710D4477" w14:textId="77777777" w:rsidTr="00CB24B3">
        <w:tc>
          <w:tcPr>
            <w:tcW w:w="1525" w:type="dxa"/>
            <w:shd w:val="clear" w:color="auto" w:fill="FFFFFF" w:themeFill="background1"/>
          </w:tcPr>
          <w:p w14:paraId="21B5010B" w14:textId="77777777" w:rsidR="00B6429A" w:rsidRPr="007D3CC7" w:rsidRDefault="00B6429A" w:rsidP="00CB24B3">
            <w:pPr>
              <w:jc w:val="center"/>
              <w:rPr>
                <w:lang w:bidi="lo-LA"/>
              </w:rPr>
            </w:pPr>
            <w:r w:rsidRPr="007D3CC7">
              <w:rPr>
                <w:lang w:bidi="lo-LA"/>
              </w:rPr>
              <w:t>Field names</w:t>
            </w:r>
          </w:p>
          <w:p w14:paraId="37F5C54F" w14:textId="77777777" w:rsidR="00B6429A" w:rsidRPr="007D3CC7" w:rsidRDefault="00B6429A" w:rsidP="00CB24B3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ຊື່ຖັນ</w:t>
            </w:r>
          </w:p>
        </w:tc>
        <w:tc>
          <w:tcPr>
            <w:tcW w:w="1246" w:type="dxa"/>
            <w:shd w:val="clear" w:color="auto" w:fill="FFFFFF" w:themeFill="background1"/>
          </w:tcPr>
          <w:p w14:paraId="6A9F3805" w14:textId="77777777" w:rsidR="00B6429A" w:rsidRPr="007D3CC7" w:rsidRDefault="00B6429A" w:rsidP="00CB24B3">
            <w:pPr>
              <w:jc w:val="center"/>
            </w:pPr>
            <w:r w:rsidRPr="007D3CC7">
              <w:t>data type</w:t>
            </w:r>
          </w:p>
          <w:p w14:paraId="79350D3A" w14:textId="77777777" w:rsidR="00B6429A" w:rsidRPr="007D3CC7" w:rsidRDefault="00B6429A" w:rsidP="00CB24B3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ຊະນິດຂໍ້ມູນ</w:t>
            </w:r>
          </w:p>
        </w:tc>
        <w:tc>
          <w:tcPr>
            <w:tcW w:w="1198" w:type="dxa"/>
            <w:shd w:val="clear" w:color="auto" w:fill="FFFFFF" w:themeFill="background1"/>
          </w:tcPr>
          <w:p w14:paraId="03495C1D" w14:textId="77777777" w:rsidR="00B6429A" w:rsidRPr="007D3CC7" w:rsidRDefault="00B6429A" w:rsidP="00CB24B3">
            <w:pPr>
              <w:jc w:val="center"/>
            </w:pPr>
            <w:r w:rsidRPr="007D3CC7">
              <w:t>Field Size</w:t>
            </w:r>
          </w:p>
          <w:p w14:paraId="305F89B2" w14:textId="77777777" w:rsidR="00B6429A" w:rsidRPr="007D3CC7" w:rsidRDefault="00B6429A" w:rsidP="00CB24B3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ຂະໜາດ</w:t>
            </w:r>
          </w:p>
        </w:tc>
        <w:tc>
          <w:tcPr>
            <w:tcW w:w="1210" w:type="dxa"/>
            <w:shd w:val="clear" w:color="auto" w:fill="FFFFFF" w:themeFill="background1"/>
          </w:tcPr>
          <w:p w14:paraId="5C323E3E" w14:textId="77777777" w:rsidR="00B6429A" w:rsidRPr="007D3CC7" w:rsidRDefault="00B6429A" w:rsidP="00CB24B3">
            <w:pPr>
              <w:jc w:val="center"/>
            </w:pPr>
            <w:r w:rsidRPr="007D3CC7">
              <w:t>Allow Null</w:t>
            </w:r>
          </w:p>
          <w:p w14:paraId="0E8AB36F" w14:textId="77777777" w:rsidR="00B6429A" w:rsidRPr="007D3CC7" w:rsidRDefault="00B6429A" w:rsidP="00CB24B3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ຄ່າວ່າງເປົ່າ</w:t>
            </w:r>
          </w:p>
        </w:tc>
        <w:tc>
          <w:tcPr>
            <w:tcW w:w="1178" w:type="dxa"/>
            <w:shd w:val="clear" w:color="auto" w:fill="FFFFFF" w:themeFill="background1"/>
          </w:tcPr>
          <w:p w14:paraId="7A1253CE" w14:textId="77777777" w:rsidR="00B6429A" w:rsidRPr="007D3CC7" w:rsidRDefault="00B6429A" w:rsidP="00CB24B3">
            <w:pPr>
              <w:jc w:val="center"/>
            </w:pPr>
            <w:r w:rsidRPr="007D3CC7">
              <w:t>Key</w:t>
            </w:r>
          </w:p>
          <w:p w14:paraId="2C2605AA" w14:textId="77777777" w:rsidR="00B6429A" w:rsidRPr="007D3CC7" w:rsidRDefault="00B6429A" w:rsidP="00CB24B3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ຄຣີ</w:t>
            </w:r>
          </w:p>
        </w:tc>
        <w:tc>
          <w:tcPr>
            <w:tcW w:w="1332" w:type="dxa"/>
            <w:shd w:val="clear" w:color="auto" w:fill="FFFFFF" w:themeFill="background1"/>
          </w:tcPr>
          <w:p w14:paraId="49B4201A" w14:textId="77777777" w:rsidR="00B6429A" w:rsidRPr="007D3CC7" w:rsidRDefault="00B6429A" w:rsidP="00CB24B3">
            <w:pPr>
              <w:jc w:val="center"/>
            </w:pPr>
            <w:r w:rsidRPr="007D3CC7">
              <w:t>Description</w:t>
            </w:r>
          </w:p>
          <w:p w14:paraId="1E405B04" w14:textId="77777777" w:rsidR="00B6429A" w:rsidRPr="007D3CC7" w:rsidRDefault="00B6429A" w:rsidP="00CB24B3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ຄວາມໝາຍ</w:t>
            </w:r>
          </w:p>
        </w:tc>
        <w:tc>
          <w:tcPr>
            <w:tcW w:w="1662" w:type="dxa"/>
            <w:shd w:val="clear" w:color="auto" w:fill="FFFFFF" w:themeFill="background1"/>
          </w:tcPr>
          <w:p w14:paraId="25F06C91" w14:textId="77777777" w:rsidR="00B6429A" w:rsidRPr="007D3CC7" w:rsidRDefault="00B6429A" w:rsidP="00CB24B3">
            <w:pPr>
              <w:jc w:val="center"/>
            </w:pPr>
            <w:r w:rsidRPr="007D3CC7">
              <w:t>Reference</w:t>
            </w:r>
          </w:p>
          <w:p w14:paraId="1381AE6D" w14:textId="77777777" w:rsidR="00B6429A" w:rsidRPr="007D3CC7" w:rsidRDefault="00B6429A" w:rsidP="00CB24B3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ຕາຕະລາງອ້າງອິງ</w:t>
            </w:r>
          </w:p>
        </w:tc>
      </w:tr>
      <w:tr w:rsidR="00B6429A" w:rsidRPr="007D3CC7" w14:paraId="3F7C9920" w14:textId="77777777" w:rsidTr="00CB24B3">
        <w:tc>
          <w:tcPr>
            <w:tcW w:w="1525" w:type="dxa"/>
            <w:shd w:val="clear" w:color="auto" w:fill="FFFFFF" w:themeFill="background1"/>
          </w:tcPr>
          <w:p w14:paraId="25088444" w14:textId="7E9775A9" w:rsidR="00B6429A" w:rsidRPr="007D3CC7" w:rsidRDefault="00A74B74" w:rsidP="00CB24B3">
            <w:proofErr w:type="spellStart"/>
            <w:r>
              <w:t>payment</w:t>
            </w:r>
            <w:r w:rsidR="00B6429A" w:rsidRPr="007D3CC7">
              <w:t>id</w:t>
            </w:r>
            <w:proofErr w:type="spellEnd"/>
          </w:p>
        </w:tc>
        <w:tc>
          <w:tcPr>
            <w:tcW w:w="1246" w:type="dxa"/>
            <w:shd w:val="clear" w:color="auto" w:fill="FFFFFF" w:themeFill="background1"/>
          </w:tcPr>
          <w:p w14:paraId="52C6E212" w14:textId="77777777" w:rsidR="00B6429A" w:rsidRPr="007D3CC7" w:rsidRDefault="00B6429A" w:rsidP="00CB24B3">
            <w:r w:rsidRPr="007D3CC7">
              <w:t>Int</w:t>
            </w:r>
          </w:p>
        </w:tc>
        <w:tc>
          <w:tcPr>
            <w:tcW w:w="1198" w:type="dxa"/>
            <w:shd w:val="clear" w:color="auto" w:fill="FFFFFF" w:themeFill="background1"/>
          </w:tcPr>
          <w:p w14:paraId="32DB9D50" w14:textId="77777777" w:rsidR="00B6429A" w:rsidRPr="007D3CC7" w:rsidRDefault="00B6429A" w:rsidP="00CB24B3"/>
        </w:tc>
        <w:tc>
          <w:tcPr>
            <w:tcW w:w="1210" w:type="dxa"/>
            <w:shd w:val="clear" w:color="auto" w:fill="FFFFFF" w:themeFill="background1"/>
          </w:tcPr>
          <w:p w14:paraId="2E2ED88F" w14:textId="77777777" w:rsidR="00B6429A" w:rsidRPr="007D3CC7" w:rsidRDefault="00B6429A" w:rsidP="00CB24B3"/>
        </w:tc>
        <w:tc>
          <w:tcPr>
            <w:tcW w:w="1178" w:type="dxa"/>
            <w:shd w:val="clear" w:color="auto" w:fill="FFFFFF" w:themeFill="background1"/>
          </w:tcPr>
          <w:p w14:paraId="5636BF43" w14:textId="77777777" w:rsidR="00B6429A" w:rsidRPr="007D3CC7" w:rsidRDefault="00B6429A" w:rsidP="00CB24B3">
            <w:r w:rsidRPr="007D3CC7">
              <w:t>PK</w:t>
            </w:r>
          </w:p>
        </w:tc>
        <w:tc>
          <w:tcPr>
            <w:tcW w:w="1332" w:type="dxa"/>
            <w:shd w:val="clear" w:color="auto" w:fill="FFFFFF" w:themeFill="background1"/>
          </w:tcPr>
          <w:p w14:paraId="0D545AF7" w14:textId="47CF8B3E" w:rsidR="00B6429A" w:rsidRPr="007D3CC7" w:rsidRDefault="00B6429A" w:rsidP="00CB24B3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ລະຫັດ</w:t>
            </w:r>
            <w:r>
              <w:rPr>
                <w:rFonts w:hint="cs"/>
                <w:cs/>
                <w:lang w:bidi="lo-LA"/>
              </w:rPr>
              <w:t>ການສຳລະເງິນ</w:t>
            </w:r>
          </w:p>
        </w:tc>
        <w:tc>
          <w:tcPr>
            <w:tcW w:w="1662" w:type="dxa"/>
            <w:shd w:val="clear" w:color="auto" w:fill="FFFFFF" w:themeFill="background1"/>
          </w:tcPr>
          <w:p w14:paraId="78325F3D" w14:textId="77777777" w:rsidR="00B6429A" w:rsidRPr="007D3CC7" w:rsidRDefault="00B6429A" w:rsidP="00CB24B3"/>
        </w:tc>
      </w:tr>
      <w:tr w:rsidR="00B6429A" w:rsidRPr="007D3CC7" w14:paraId="31189D40" w14:textId="77777777" w:rsidTr="00CB24B3">
        <w:tc>
          <w:tcPr>
            <w:tcW w:w="1525" w:type="dxa"/>
            <w:shd w:val="clear" w:color="auto" w:fill="FFFFFF" w:themeFill="background1"/>
          </w:tcPr>
          <w:p w14:paraId="2A0B451B" w14:textId="37C0EB88" w:rsidR="00B6429A" w:rsidRPr="007D3CC7" w:rsidRDefault="00B6429A" w:rsidP="00CB24B3">
            <w:pPr>
              <w:rPr>
                <w:lang w:bidi="lo-LA"/>
              </w:rPr>
            </w:pPr>
            <w:proofErr w:type="spellStart"/>
            <w:r>
              <w:rPr>
                <w:lang w:bidi="lo-LA"/>
              </w:rPr>
              <w:t>sale</w:t>
            </w:r>
            <w:r w:rsidR="00622319">
              <w:rPr>
                <w:lang w:bidi="lo-LA"/>
              </w:rPr>
              <w:t>de</w:t>
            </w:r>
            <w:r>
              <w:rPr>
                <w:lang w:bidi="lo-LA"/>
              </w:rPr>
              <w:t>id</w:t>
            </w:r>
            <w:proofErr w:type="spellEnd"/>
          </w:p>
        </w:tc>
        <w:tc>
          <w:tcPr>
            <w:tcW w:w="1246" w:type="dxa"/>
            <w:shd w:val="clear" w:color="auto" w:fill="FFFFFF" w:themeFill="background1"/>
          </w:tcPr>
          <w:p w14:paraId="0D66E68B" w14:textId="77777777" w:rsidR="00B6429A" w:rsidRPr="007D3CC7" w:rsidRDefault="00B6429A" w:rsidP="00CB24B3">
            <w:r w:rsidRPr="007D3CC7">
              <w:t>int</w:t>
            </w:r>
          </w:p>
        </w:tc>
        <w:tc>
          <w:tcPr>
            <w:tcW w:w="1198" w:type="dxa"/>
            <w:shd w:val="clear" w:color="auto" w:fill="FFFFFF" w:themeFill="background1"/>
          </w:tcPr>
          <w:p w14:paraId="3FA70BC8" w14:textId="77777777" w:rsidR="00B6429A" w:rsidRPr="007D3CC7" w:rsidRDefault="00B6429A" w:rsidP="00CB24B3"/>
        </w:tc>
        <w:tc>
          <w:tcPr>
            <w:tcW w:w="1210" w:type="dxa"/>
            <w:shd w:val="clear" w:color="auto" w:fill="FFFFFF" w:themeFill="background1"/>
          </w:tcPr>
          <w:p w14:paraId="067BD4B9" w14:textId="77777777" w:rsidR="00B6429A" w:rsidRPr="007D3CC7" w:rsidRDefault="00B6429A" w:rsidP="00CB24B3"/>
        </w:tc>
        <w:tc>
          <w:tcPr>
            <w:tcW w:w="1178" w:type="dxa"/>
            <w:shd w:val="clear" w:color="auto" w:fill="FFFFFF" w:themeFill="background1"/>
          </w:tcPr>
          <w:p w14:paraId="579C613F" w14:textId="77777777" w:rsidR="00B6429A" w:rsidRPr="007D3CC7" w:rsidRDefault="00B6429A" w:rsidP="00CB24B3">
            <w:r w:rsidRPr="007D3CC7">
              <w:t>FK</w:t>
            </w:r>
          </w:p>
        </w:tc>
        <w:tc>
          <w:tcPr>
            <w:tcW w:w="1332" w:type="dxa"/>
            <w:shd w:val="clear" w:color="auto" w:fill="FFFFFF" w:themeFill="background1"/>
          </w:tcPr>
          <w:p w14:paraId="254B95E4" w14:textId="19B4912D" w:rsidR="00B6429A" w:rsidRPr="007D3CC7" w:rsidRDefault="00B6429A" w:rsidP="00CB24B3">
            <w:pPr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ລະຫັດກາ</w:t>
            </w:r>
            <w:r>
              <w:rPr>
                <w:rFonts w:hint="cs"/>
                <w:cs/>
                <w:lang w:bidi="lo-LA"/>
              </w:rPr>
              <w:t>ນຂາຍ</w:t>
            </w:r>
          </w:p>
        </w:tc>
        <w:tc>
          <w:tcPr>
            <w:tcW w:w="1662" w:type="dxa"/>
            <w:shd w:val="clear" w:color="auto" w:fill="FFFFFF" w:themeFill="background1"/>
          </w:tcPr>
          <w:p w14:paraId="5FC203CC" w14:textId="580DA7C4" w:rsidR="00B6429A" w:rsidRPr="007D3CC7" w:rsidRDefault="00B6429A" w:rsidP="00CB24B3">
            <w:proofErr w:type="spellStart"/>
            <w:r>
              <w:t>tbsale</w:t>
            </w:r>
            <w:r w:rsidR="00622319">
              <w:t>detail</w:t>
            </w:r>
            <w:proofErr w:type="spellEnd"/>
          </w:p>
        </w:tc>
      </w:tr>
      <w:tr w:rsidR="00B6429A" w:rsidRPr="007D3CC7" w14:paraId="57CC3A49" w14:textId="77777777" w:rsidTr="00CB24B3">
        <w:tc>
          <w:tcPr>
            <w:tcW w:w="1525" w:type="dxa"/>
            <w:shd w:val="clear" w:color="auto" w:fill="FFFFFF" w:themeFill="background1"/>
          </w:tcPr>
          <w:p w14:paraId="1855688F" w14:textId="4E7425DE" w:rsidR="00B6429A" w:rsidRPr="007D3CC7" w:rsidRDefault="00B6429A" w:rsidP="00CB24B3">
            <w:proofErr w:type="spellStart"/>
            <w:r>
              <w:t>proid</w:t>
            </w:r>
            <w:proofErr w:type="spellEnd"/>
          </w:p>
        </w:tc>
        <w:tc>
          <w:tcPr>
            <w:tcW w:w="1246" w:type="dxa"/>
            <w:shd w:val="clear" w:color="auto" w:fill="FFFFFF" w:themeFill="background1"/>
          </w:tcPr>
          <w:p w14:paraId="1F98F44B" w14:textId="77777777" w:rsidR="00B6429A" w:rsidRPr="007D3CC7" w:rsidRDefault="00B6429A" w:rsidP="00CB24B3">
            <w:r w:rsidRPr="007D3CC7">
              <w:t>Date</w:t>
            </w:r>
          </w:p>
        </w:tc>
        <w:tc>
          <w:tcPr>
            <w:tcW w:w="1198" w:type="dxa"/>
            <w:shd w:val="clear" w:color="auto" w:fill="FFFFFF" w:themeFill="background1"/>
          </w:tcPr>
          <w:p w14:paraId="49E09984" w14:textId="77777777" w:rsidR="00B6429A" w:rsidRPr="007D3CC7" w:rsidRDefault="00B6429A" w:rsidP="00CB24B3"/>
        </w:tc>
        <w:tc>
          <w:tcPr>
            <w:tcW w:w="1210" w:type="dxa"/>
            <w:shd w:val="clear" w:color="auto" w:fill="FFFFFF" w:themeFill="background1"/>
          </w:tcPr>
          <w:p w14:paraId="486E469A" w14:textId="77777777" w:rsidR="00B6429A" w:rsidRPr="007D3CC7" w:rsidRDefault="00B6429A" w:rsidP="00CB24B3"/>
        </w:tc>
        <w:tc>
          <w:tcPr>
            <w:tcW w:w="1178" w:type="dxa"/>
            <w:shd w:val="clear" w:color="auto" w:fill="FFFFFF" w:themeFill="background1"/>
          </w:tcPr>
          <w:p w14:paraId="49976021" w14:textId="1A688268" w:rsidR="00B6429A" w:rsidRPr="007D3CC7" w:rsidRDefault="00CF142F" w:rsidP="00CB24B3">
            <w:r>
              <w:t>FK</w:t>
            </w:r>
          </w:p>
        </w:tc>
        <w:tc>
          <w:tcPr>
            <w:tcW w:w="1332" w:type="dxa"/>
            <w:shd w:val="clear" w:color="auto" w:fill="FFFFFF" w:themeFill="background1"/>
          </w:tcPr>
          <w:p w14:paraId="4F4FB831" w14:textId="1665E886" w:rsidR="00B6429A" w:rsidRPr="007D3CC7" w:rsidRDefault="00B6429A" w:rsidP="00CB24B3">
            <w:pPr>
              <w:rPr>
                <w:lang w:bidi="lo-LA"/>
              </w:rPr>
            </w:pPr>
            <w:r>
              <w:rPr>
                <w:rFonts w:hint="cs"/>
                <w:cs/>
                <w:lang w:bidi="lo-LA"/>
              </w:rPr>
              <w:t>ລະຫັດສິນຄ້າ</w:t>
            </w:r>
          </w:p>
        </w:tc>
        <w:tc>
          <w:tcPr>
            <w:tcW w:w="1662" w:type="dxa"/>
            <w:shd w:val="clear" w:color="auto" w:fill="FFFFFF" w:themeFill="background1"/>
          </w:tcPr>
          <w:p w14:paraId="405A0059" w14:textId="7FA8B78E" w:rsidR="00B6429A" w:rsidRPr="007D3CC7" w:rsidRDefault="00CF142F" w:rsidP="00CB24B3">
            <w:proofErr w:type="spellStart"/>
            <w:r>
              <w:t>tbproduct</w:t>
            </w:r>
            <w:proofErr w:type="spellEnd"/>
          </w:p>
        </w:tc>
      </w:tr>
      <w:tr w:rsidR="00B6429A" w:rsidRPr="007D3CC7" w14:paraId="68207B1A" w14:textId="77777777" w:rsidTr="00CB24B3">
        <w:tc>
          <w:tcPr>
            <w:tcW w:w="1525" w:type="dxa"/>
            <w:shd w:val="clear" w:color="auto" w:fill="FFFFFF" w:themeFill="background1"/>
          </w:tcPr>
          <w:p w14:paraId="6DBE87AA" w14:textId="51C64301" w:rsidR="00B6429A" w:rsidRDefault="00622319" w:rsidP="00CB24B3">
            <w:proofErr w:type="spellStart"/>
            <w:r>
              <w:t>jamnoun</w:t>
            </w:r>
            <w:proofErr w:type="spellEnd"/>
          </w:p>
        </w:tc>
        <w:tc>
          <w:tcPr>
            <w:tcW w:w="1246" w:type="dxa"/>
            <w:shd w:val="clear" w:color="auto" w:fill="FFFFFF" w:themeFill="background1"/>
          </w:tcPr>
          <w:p w14:paraId="416770F4" w14:textId="36FC8C2D" w:rsidR="00B6429A" w:rsidRPr="007D3CC7" w:rsidRDefault="00B6429A" w:rsidP="00CB24B3">
            <w:r>
              <w:t>int</w:t>
            </w:r>
          </w:p>
        </w:tc>
        <w:tc>
          <w:tcPr>
            <w:tcW w:w="1198" w:type="dxa"/>
            <w:shd w:val="clear" w:color="auto" w:fill="FFFFFF" w:themeFill="background1"/>
          </w:tcPr>
          <w:p w14:paraId="38652592" w14:textId="77777777" w:rsidR="00B6429A" w:rsidRPr="007D3CC7" w:rsidRDefault="00B6429A" w:rsidP="00CB24B3"/>
        </w:tc>
        <w:tc>
          <w:tcPr>
            <w:tcW w:w="1210" w:type="dxa"/>
            <w:shd w:val="clear" w:color="auto" w:fill="FFFFFF" w:themeFill="background1"/>
          </w:tcPr>
          <w:p w14:paraId="1B5F1F38" w14:textId="77777777" w:rsidR="00B6429A" w:rsidRPr="007D3CC7" w:rsidRDefault="00B6429A" w:rsidP="00CB24B3"/>
        </w:tc>
        <w:tc>
          <w:tcPr>
            <w:tcW w:w="1178" w:type="dxa"/>
            <w:shd w:val="clear" w:color="auto" w:fill="FFFFFF" w:themeFill="background1"/>
          </w:tcPr>
          <w:p w14:paraId="2B3D5E45" w14:textId="77777777" w:rsidR="00B6429A" w:rsidRPr="007D3CC7" w:rsidRDefault="00B6429A" w:rsidP="00CB24B3"/>
        </w:tc>
        <w:tc>
          <w:tcPr>
            <w:tcW w:w="1332" w:type="dxa"/>
            <w:shd w:val="clear" w:color="auto" w:fill="FFFFFF" w:themeFill="background1"/>
          </w:tcPr>
          <w:p w14:paraId="6C563602" w14:textId="25313FFD" w:rsidR="00B6429A" w:rsidRPr="007D3CC7" w:rsidRDefault="00B6429A" w:rsidP="00CB24B3">
            <w:pPr>
              <w:rPr>
                <w:cs/>
                <w:lang w:bidi="lo-LA"/>
              </w:rPr>
            </w:pPr>
            <w:r>
              <w:rPr>
                <w:rFonts w:hint="cs"/>
                <w:cs/>
                <w:lang w:bidi="lo-LA"/>
              </w:rPr>
              <w:t>ຈຳນວນ</w:t>
            </w:r>
          </w:p>
        </w:tc>
        <w:tc>
          <w:tcPr>
            <w:tcW w:w="1662" w:type="dxa"/>
            <w:shd w:val="clear" w:color="auto" w:fill="FFFFFF" w:themeFill="background1"/>
          </w:tcPr>
          <w:p w14:paraId="4262ECBA" w14:textId="77777777" w:rsidR="00B6429A" w:rsidRPr="007D3CC7" w:rsidRDefault="00B6429A" w:rsidP="00CB24B3"/>
        </w:tc>
      </w:tr>
      <w:tr w:rsidR="00B6429A" w:rsidRPr="007D3CC7" w14:paraId="00E37C4A" w14:textId="77777777" w:rsidTr="00CB24B3">
        <w:tc>
          <w:tcPr>
            <w:tcW w:w="1525" w:type="dxa"/>
            <w:shd w:val="clear" w:color="auto" w:fill="FFFFFF" w:themeFill="background1"/>
          </w:tcPr>
          <w:p w14:paraId="197D48E4" w14:textId="6AC33870" w:rsidR="00B6429A" w:rsidRDefault="00B6429A" w:rsidP="00CB24B3">
            <w:r>
              <w:t>price</w:t>
            </w:r>
          </w:p>
        </w:tc>
        <w:tc>
          <w:tcPr>
            <w:tcW w:w="1246" w:type="dxa"/>
            <w:shd w:val="clear" w:color="auto" w:fill="FFFFFF" w:themeFill="background1"/>
          </w:tcPr>
          <w:p w14:paraId="7662113E" w14:textId="257CFD04" w:rsidR="00B6429A" w:rsidRDefault="006D6BD2" w:rsidP="00CB24B3">
            <w:proofErr w:type="spellStart"/>
            <w:r>
              <w:t>nvarchar</w:t>
            </w:r>
            <w:proofErr w:type="spellEnd"/>
          </w:p>
        </w:tc>
        <w:tc>
          <w:tcPr>
            <w:tcW w:w="1198" w:type="dxa"/>
            <w:shd w:val="clear" w:color="auto" w:fill="FFFFFF" w:themeFill="background1"/>
          </w:tcPr>
          <w:p w14:paraId="2B3C5D21" w14:textId="639D0196" w:rsidR="00B6429A" w:rsidRPr="007D3CC7" w:rsidRDefault="006D6BD2" w:rsidP="00CB24B3">
            <w:r>
              <w:t>20</w:t>
            </w:r>
          </w:p>
        </w:tc>
        <w:tc>
          <w:tcPr>
            <w:tcW w:w="1210" w:type="dxa"/>
            <w:shd w:val="clear" w:color="auto" w:fill="FFFFFF" w:themeFill="background1"/>
          </w:tcPr>
          <w:p w14:paraId="45CD7A27" w14:textId="77777777" w:rsidR="00B6429A" w:rsidRPr="007D3CC7" w:rsidRDefault="00B6429A" w:rsidP="00CB24B3"/>
        </w:tc>
        <w:tc>
          <w:tcPr>
            <w:tcW w:w="1178" w:type="dxa"/>
            <w:shd w:val="clear" w:color="auto" w:fill="FFFFFF" w:themeFill="background1"/>
          </w:tcPr>
          <w:p w14:paraId="76D408B9" w14:textId="77777777" w:rsidR="00B6429A" w:rsidRPr="007D3CC7" w:rsidRDefault="00B6429A" w:rsidP="00CB24B3"/>
        </w:tc>
        <w:tc>
          <w:tcPr>
            <w:tcW w:w="1332" w:type="dxa"/>
            <w:shd w:val="clear" w:color="auto" w:fill="FFFFFF" w:themeFill="background1"/>
          </w:tcPr>
          <w:p w14:paraId="3F5FAA40" w14:textId="4B7A45CD" w:rsidR="00B6429A" w:rsidRPr="007D3CC7" w:rsidRDefault="00B6429A" w:rsidP="00CB24B3">
            <w:pPr>
              <w:rPr>
                <w:cs/>
                <w:lang w:bidi="lo-LA"/>
              </w:rPr>
            </w:pPr>
            <w:r>
              <w:rPr>
                <w:rFonts w:hint="cs"/>
                <w:cs/>
                <w:lang w:bidi="lo-LA"/>
              </w:rPr>
              <w:t>ລາຄາ</w:t>
            </w:r>
          </w:p>
        </w:tc>
        <w:tc>
          <w:tcPr>
            <w:tcW w:w="1662" w:type="dxa"/>
            <w:shd w:val="clear" w:color="auto" w:fill="FFFFFF" w:themeFill="background1"/>
          </w:tcPr>
          <w:p w14:paraId="54133BA1" w14:textId="77777777" w:rsidR="00B6429A" w:rsidRPr="007D3CC7" w:rsidRDefault="00B6429A" w:rsidP="00CB24B3"/>
        </w:tc>
      </w:tr>
      <w:tr w:rsidR="00B6429A" w:rsidRPr="007D3CC7" w14:paraId="6104362C" w14:textId="77777777" w:rsidTr="00CB24B3">
        <w:tc>
          <w:tcPr>
            <w:tcW w:w="1525" w:type="dxa"/>
            <w:shd w:val="clear" w:color="auto" w:fill="FFFFFF" w:themeFill="background1"/>
          </w:tcPr>
          <w:p w14:paraId="50E4E832" w14:textId="489EC551" w:rsidR="00B6429A" w:rsidRPr="007D3CC7" w:rsidRDefault="00B6429A" w:rsidP="00CB24B3">
            <w:proofErr w:type="spellStart"/>
            <w:r>
              <w:t>totalprice</w:t>
            </w:r>
            <w:proofErr w:type="spellEnd"/>
          </w:p>
        </w:tc>
        <w:tc>
          <w:tcPr>
            <w:tcW w:w="1246" w:type="dxa"/>
            <w:shd w:val="clear" w:color="auto" w:fill="FFFFFF" w:themeFill="background1"/>
          </w:tcPr>
          <w:p w14:paraId="78ACB2A8" w14:textId="4332C668" w:rsidR="00B6429A" w:rsidRPr="007D3CC7" w:rsidRDefault="006D6BD2" w:rsidP="00CB24B3">
            <w:pPr>
              <w:rPr>
                <w:lang w:bidi="lo-LA"/>
              </w:rPr>
            </w:pPr>
            <w:proofErr w:type="spellStart"/>
            <w:r>
              <w:rPr>
                <w:lang w:bidi="lo-LA"/>
              </w:rPr>
              <w:t>nvarchar</w:t>
            </w:r>
            <w:proofErr w:type="spellEnd"/>
          </w:p>
        </w:tc>
        <w:tc>
          <w:tcPr>
            <w:tcW w:w="1198" w:type="dxa"/>
            <w:shd w:val="clear" w:color="auto" w:fill="FFFFFF" w:themeFill="background1"/>
          </w:tcPr>
          <w:p w14:paraId="144ED7D6" w14:textId="1507F471" w:rsidR="00B6429A" w:rsidRPr="007D3CC7" w:rsidRDefault="006D6BD2" w:rsidP="00CB24B3">
            <w:r>
              <w:t>20</w:t>
            </w:r>
          </w:p>
        </w:tc>
        <w:tc>
          <w:tcPr>
            <w:tcW w:w="1210" w:type="dxa"/>
            <w:shd w:val="clear" w:color="auto" w:fill="FFFFFF" w:themeFill="background1"/>
          </w:tcPr>
          <w:p w14:paraId="2FBAE983" w14:textId="77777777" w:rsidR="00B6429A" w:rsidRPr="007D3CC7" w:rsidRDefault="00B6429A" w:rsidP="00CB24B3"/>
        </w:tc>
        <w:tc>
          <w:tcPr>
            <w:tcW w:w="1178" w:type="dxa"/>
            <w:shd w:val="clear" w:color="auto" w:fill="FFFFFF" w:themeFill="background1"/>
          </w:tcPr>
          <w:p w14:paraId="309D05FB" w14:textId="0A6C5C03" w:rsidR="00B6429A" w:rsidRPr="007D3CC7" w:rsidRDefault="00B6429A" w:rsidP="00CB24B3"/>
        </w:tc>
        <w:tc>
          <w:tcPr>
            <w:tcW w:w="1332" w:type="dxa"/>
            <w:shd w:val="clear" w:color="auto" w:fill="FFFFFF" w:themeFill="background1"/>
          </w:tcPr>
          <w:p w14:paraId="12FB3B4A" w14:textId="0C926E31" w:rsidR="00B6429A" w:rsidRPr="007D3CC7" w:rsidRDefault="00B6429A" w:rsidP="00CB24B3">
            <w:pPr>
              <w:rPr>
                <w:lang w:bidi="lo-LA"/>
              </w:rPr>
            </w:pPr>
            <w:r>
              <w:rPr>
                <w:rFonts w:hint="cs"/>
                <w:cs/>
                <w:lang w:bidi="lo-LA"/>
              </w:rPr>
              <w:t>ລາຄາລວມ</w:t>
            </w:r>
          </w:p>
        </w:tc>
        <w:tc>
          <w:tcPr>
            <w:tcW w:w="1662" w:type="dxa"/>
            <w:shd w:val="clear" w:color="auto" w:fill="FFFFFF" w:themeFill="background1"/>
          </w:tcPr>
          <w:p w14:paraId="4B1E35D6" w14:textId="7A12A478" w:rsidR="00B6429A" w:rsidRPr="007D3CC7" w:rsidRDefault="00B6429A" w:rsidP="00CB24B3"/>
        </w:tc>
      </w:tr>
      <w:tr w:rsidR="00B6429A" w:rsidRPr="007D3CC7" w14:paraId="45E90C09" w14:textId="77777777" w:rsidTr="00CB24B3">
        <w:tc>
          <w:tcPr>
            <w:tcW w:w="1525" w:type="dxa"/>
            <w:shd w:val="clear" w:color="auto" w:fill="FFFFFF" w:themeFill="background1"/>
          </w:tcPr>
          <w:p w14:paraId="1C9B9374" w14:textId="45B17EBB" w:rsidR="00B6429A" w:rsidRDefault="00622319" w:rsidP="00CB24B3">
            <w:proofErr w:type="spellStart"/>
            <w:r>
              <w:t>pm</w:t>
            </w:r>
            <w:r w:rsidR="00B6429A">
              <w:t>typeid</w:t>
            </w:r>
            <w:proofErr w:type="spellEnd"/>
          </w:p>
        </w:tc>
        <w:tc>
          <w:tcPr>
            <w:tcW w:w="1246" w:type="dxa"/>
            <w:shd w:val="clear" w:color="auto" w:fill="FFFFFF" w:themeFill="background1"/>
          </w:tcPr>
          <w:p w14:paraId="1774901A" w14:textId="4B56BD0F" w:rsidR="00B6429A" w:rsidRPr="007D3CC7" w:rsidRDefault="00B6429A" w:rsidP="00CB24B3">
            <w:r>
              <w:t>int</w:t>
            </w:r>
          </w:p>
        </w:tc>
        <w:tc>
          <w:tcPr>
            <w:tcW w:w="1198" w:type="dxa"/>
            <w:shd w:val="clear" w:color="auto" w:fill="FFFFFF" w:themeFill="background1"/>
          </w:tcPr>
          <w:p w14:paraId="6DC8E971" w14:textId="77777777" w:rsidR="00B6429A" w:rsidRPr="007D3CC7" w:rsidRDefault="00B6429A" w:rsidP="00CB24B3"/>
        </w:tc>
        <w:tc>
          <w:tcPr>
            <w:tcW w:w="1210" w:type="dxa"/>
            <w:shd w:val="clear" w:color="auto" w:fill="FFFFFF" w:themeFill="background1"/>
          </w:tcPr>
          <w:p w14:paraId="4FB09680" w14:textId="77777777" w:rsidR="00B6429A" w:rsidRPr="007D3CC7" w:rsidRDefault="00B6429A" w:rsidP="00CB24B3"/>
        </w:tc>
        <w:tc>
          <w:tcPr>
            <w:tcW w:w="1178" w:type="dxa"/>
            <w:shd w:val="clear" w:color="auto" w:fill="FFFFFF" w:themeFill="background1"/>
          </w:tcPr>
          <w:p w14:paraId="448A8F7B" w14:textId="6293EF8B" w:rsidR="00B6429A" w:rsidRPr="007D3CC7" w:rsidRDefault="00B6429A" w:rsidP="00CB24B3">
            <w:r>
              <w:t>FK</w:t>
            </w:r>
          </w:p>
        </w:tc>
        <w:tc>
          <w:tcPr>
            <w:tcW w:w="1332" w:type="dxa"/>
            <w:shd w:val="clear" w:color="auto" w:fill="FFFFFF" w:themeFill="background1"/>
          </w:tcPr>
          <w:p w14:paraId="12AF3981" w14:textId="322733DE" w:rsidR="00B6429A" w:rsidRDefault="00B6429A" w:rsidP="00CB24B3">
            <w:pPr>
              <w:rPr>
                <w:cs/>
                <w:lang w:bidi="lo-LA"/>
              </w:rPr>
            </w:pPr>
            <w:r>
              <w:rPr>
                <w:rFonts w:hint="cs"/>
                <w:cs/>
                <w:lang w:bidi="lo-LA"/>
              </w:rPr>
              <w:t>ລະຫັດປະເພດການສຳລະເງິນ</w:t>
            </w:r>
          </w:p>
        </w:tc>
        <w:tc>
          <w:tcPr>
            <w:tcW w:w="1662" w:type="dxa"/>
            <w:shd w:val="clear" w:color="auto" w:fill="FFFFFF" w:themeFill="background1"/>
          </w:tcPr>
          <w:p w14:paraId="673DB8D7" w14:textId="610CFC78" w:rsidR="00B6429A" w:rsidRPr="007D3CC7" w:rsidRDefault="00B6429A" w:rsidP="00CB24B3">
            <w:r>
              <w:t>tb</w:t>
            </w:r>
            <w:r w:rsidR="00622319">
              <w:t>paymenttype</w:t>
            </w:r>
          </w:p>
        </w:tc>
      </w:tr>
      <w:tr w:rsidR="00B6429A" w:rsidRPr="007D3CC7" w14:paraId="5219C210" w14:textId="77777777" w:rsidTr="00CB24B3">
        <w:tc>
          <w:tcPr>
            <w:tcW w:w="1525" w:type="dxa"/>
            <w:shd w:val="clear" w:color="auto" w:fill="FFFFFF" w:themeFill="background1"/>
          </w:tcPr>
          <w:p w14:paraId="61C95B00" w14:textId="70F36E57" w:rsidR="00B6429A" w:rsidRDefault="00CF142F" w:rsidP="00CB24B3">
            <w:proofErr w:type="spellStart"/>
            <w:r>
              <w:t>ex</w:t>
            </w:r>
            <w:r w:rsidR="00B6429A">
              <w:t>id</w:t>
            </w:r>
            <w:proofErr w:type="spellEnd"/>
          </w:p>
        </w:tc>
        <w:tc>
          <w:tcPr>
            <w:tcW w:w="1246" w:type="dxa"/>
            <w:shd w:val="clear" w:color="auto" w:fill="FFFFFF" w:themeFill="background1"/>
          </w:tcPr>
          <w:p w14:paraId="04B4EF10" w14:textId="771209F6" w:rsidR="00B6429A" w:rsidRPr="007D3CC7" w:rsidRDefault="00B6429A" w:rsidP="00CB24B3">
            <w:r>
              <w:t>int</w:t>
            </w:r>
          </w:p>
        </w:tc>
        <w:tc>
          <w:tcPr>
            <w:tcW w:w="1198" w:type="dxa"/>
            <w:shd w:val="clear" w:color="auto" w:fill="FFFFFF" w:themeFill="background1"/>
          </w:tcPr>
          <w:p w14:paraId="2C43E70B" w14:textId="77777777" w:rsidR="00B6429A" w:rsidRPr="007D3CC7" w:rsidRDefault="00B6429A" w:rsidP="00CB24B3"/>
        </w:tc>
        <w:tc>
          <w:tcPr>
            <w:tcW w:w="1210" w:type="dxa"/>
            <w:shd w:val="clear" w:color="auto" w:fill="FFFFFF" w:themeFill="background1"/>
          </w:tcPr>
          <w:p w14:paraId="44036D9C" w14:textId="77777777" w:rsidR="00B6429A" w:rsidRPr="007D3CC7" w:rsidRDefault="00B6429A" w:rsidP="00CB24B3"/>
        </w:tc>
        <w:tc>
          <w:tcPr>
            <w:tcW w:w="1178" w:type="dxa"/>
            <w:shd w:val="clear" w:color="auto" w:fill="FFFFFF" w:themeFill="background1"/>
          </w:tcPr>
          <w:p w14:paraId="5290C0A1" w14:textId="669A1B45" w:rsidR="00B6429A" w:rsidRPr="007D3CC7" w:rsidRDefault="00B6429A" w:rsidP="00CB24B3">
            <w:r>
              <w:t>FK</w:t>
            </w:r>
          </w:p>
        </w:tc>
        <w:tc>
          <w:tcPr>
            <w:tcW w:w="1332" w:type="dxa"/>
            <w:shd w:val="clear" w:color="auto" w:fill="FFFFFF" w:themeFill="background1"/>
          </w:tcPr>
          <w:p w14:paraId="163ABADB" w14:textId="138B56DA" w:rsidR="00B6429A" w:rsidRDefault="00CF142F" w:rsidP="00CB24B3">
            <w:pPr>
              <w:rPr>
                <w:rFonts w:hint="cs"/>
                <w:cs/>
                <w:lang w:bidi="lo-LA"/>
              </w:rPr>
            </w:pPr>
            <w:r>
              <w:rPr>
                <w:rFonts w:hint="cs"/>
                <w:cs/>
                <w:lang w:bidi="lo-LA"/>
              </w:rPr>
              <w:t>ລະຫັດອັດຕາເເລກປ່ຽນ</w:t>
            </w:r>
          </w:p>
        </w:tc>
        <w:tc>
          <w:tcPr>
            <w:tcW w:w="1662" w:type="dxa"/>
            <w:shd w:val="clear" w:color="auto" w:fill="FFFFFF" w:themeFill="background1"/>
          </w:tcPr>
          <w:p w14:paraId="661F1948" w14:textId="35E6A4E8" w:rsidR="00B6429A" w:rsidRPr="007D3CC7" w:rsidRDefault="00B6429A" w:rsidP="00CB24B3">
            <w:proofErr w:type="spellStart"/>
            <w:r>
              <w:t>tb</w:t>
            </w:r>
            <w:r w:rsidR="00CF142F">
              <w:t>exchange</w:t>
            </w:r>
            <w:proofErr w:type="spellEnd"/>
          </w:p>
        </w:tc>
      </w:tr>
    </w:tbl>
    <w:p w14:paraId="379100ED" w14:textId="77777777" w:rsidR="00284CD1" w:rsidRDefault="00284CD1" w:rsidP="00CB24B3">
      <w:pPr>
        <w:tabs>
          <w:tab w:val="left" w:pos="3173"/>
        </w:tabs>
        <w:rPr>
          <w:lang w:bidi="lo-LA"/>
        </w:rPr>
      </w:pPr>
    </w:p>
    <w:p w14:paraId="53DA5ADB" w14:textId="77777777" w:rsidR="00284CD1" w:rsidRDefault="00284CD1" w:rsidP="00CB24B3">
      <w:pPr>
        <w:tabs>
          <w:tab w:val="left" w:pos="3173"/>
        </w:tabs>
        <w:rPr>
          <w:lang w:bidi="lo-LA"/>
        </w:rPr>
      </w:pPr>
    </w:p>
    <w:p w14:paraId="73344102" w14:textId="77777777" w:rsidR="00284CD1" w:rsidRDefault="00284CD1" w:rsidP="00CB24B3">
      <w:pPr>
        <w:tabs>
          <w:tab w:val="left" w:pos="3173"/>
        </w:tabs>
        <w:rPr>
          <w:lang w:bidi="lo-LA"/>
        </w:rPr>
      </w:pPr>
    </w:p>
    <w:p w14:paraId="30E37966" w14:textId="7ADC5EF8" w:rsidR="00B6429A" w:rsidRDefault="00CB24B3" w:rsidP="00CB24B3">
      <w:pPr>
        <w:tabs>
          <w:tab w:val="left" w:pos="3173"/>
        </w:tabs>
        <w:rPr>
          <w:lang w:bidi="lo-LA"/>
        </w:rPr>
      </w:pPr>
      <w:r>
        <w:rPr>
          <w:lang w:bidi="lo-LA"/>
        </w:rPr>
        <w:tab/>
      </w:r>
    </w:p>
    <w:p w14:paraId="34070043" w14:textId="0A136A16" w:rsidR="00CB24B3" w:rsidRDefault="00284CD1" w:rsidP="00CB24B3">
      <w:pPr>
        <w:tabs>
          <w:tab w:val="left" w:pos="3173"/>
        </w:tabs>
        <w:rPr>
          <w:lang w:bidi="lo-LA"/>
        </w:rPr>
      </w:pPr>
      <w:r>
        <w:rPr>
          <w:rFonts w:hint="cs"/>
          <w:cs/>
          <w:lang w:bidi="lo-LA"/>
        </w:rPr>
        <w:t>ຂໍ້ມູນອັດຕາແລກປ່ຽນ</w:t>
      </w:r>
    </w:p>
    <w:tbl>
      <w:tblPr>
        <w:tblStyle w:val="TableGrid"/>
        <w:tblpPr w:leftFromText="180" w:rightFromText="180" w:vertAnchor="page" w:horzAnchor="margin" w:tblpY="2454"/>
        <w:tblW w:w="0" w:type="auto"/>
        <w:tblLook w:val="04A0" w:firstRow="1" w:lastRow="0" w:firstColumn="1" w:lastColumn="0" w:noHBand="0" w:noVBand="1"/>
      </w:tblPr>
      <w:tblGrid>
        <w:gridCol w:w="1610"/>
        <w:gridCol w:w="1243"/>
        <w:gridCol w:w="1178"/>
        <w:gridCol w:w="1190"/>
        <w:gridCol w:w="1154"/>
        <w:gridCol w:w="1331"/>
        <w:gridCol w:w="1310"/>
      </w:tblGrid>
      <w:tr w:rsidR="00284CD1" w:rsidRPr="007D3CC7" w14:paraId="792F20E6" w14:textId="77777777" w:rsidTr="00284CD1">
        <w:tc>
          <w:tcPr>
            <w:tcW w:w="1610" w:type="dxa"/>
          </w:tcPr>
          <w:p w14:paraId="2143A766" w14:textId="77777777" w:rsidR="00284CD1" w:rsidRPr="007D3CC7" w:rsidRDefault="00284CD1" w:rsidP="00284CD1">
            <w:pPr>
              <w:jc w:val="center"/>
              <w:rPr>
                <w:lang w:bidi="lo-LA"/>
              </w:rPr>
            </w:pPr>
            <w:r w:rsidRPr="007D3CC7">
              <w:rPr>
                <w:lang w:bidi="lo-LA"/>
              </w:rPr>
              <w:lastRenderedPageBreak/>
              <w:t>Field names</w:t>
            </w:r>
          </w:p>
          <w:p w14:paraId="3B79B05F" w14:textId="77777777" w:rsidR="00284CD1" w:rsidRPr="007D3CC7" w:rsidRDefault="00284CD1" w:rsidP="00284CD1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ຊື່ຖັນ</w:t>
            </w:r>
          </w:p>
        </w:tc>
        <w:tc>
          <w:tcPr>
            <w:tcW w:w="1243" w:type="dxa"/>
          </w:tcPr>
          <w:p w14:paraId="46700ED1" w14:textId="067EBB34" w:rsidR="00284CD1" w:rsidRPr="007D3CC7" w:rsidRDefault="00E136BF" w:rsidP="00284CD1">
            <w:pPr>
              <w:jc w:val="center"/>
            </w:pPr>
            <w:r>
              <w:t>da</w:t>
            </w:r>
            <w:r w:rsidR="00284CD1" w:rsidRPr="007D3CC7">
              <w:t>ta type</w:t>
            </w:r>
          </w:p>
          <w:p w14:paraId="53F54DC1" w14:textId="77777777" w:rsidR="00284CD1" w:rsidRPr="007D3CC7" w:rsidRDefault="00284CD1" w:rsidP="00284CD1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ຊະນິດຂໍ້ມູນ</w:t>
            </w:r>
          </w:p>
        </w:tc>
        <w:tc>
          <w:tcPr>
            <w:tcW w:w="1178" w:type="dxa"/>
          </w:tcPr>
          <w:p w14:paraId="04B4B930" w14:textId="77777777" w:rsidR="00284CD1" w:rsidRPr="007D3CC7" w:rsidRDefault="00284CD1" w:rsidP="00284CD1">
            <w:pPr>
              <w:jc w:val="center"/>
            </w:pPr>
            <w:r w:rsidRPr="007D3CC7">
              <w:t>Field Size</w:t>
            </w:r>
          </w:p>
          <w:p w14:paraId="24311246" w14:textId="77777777" w:rsidR="00284CD1" w:rsidRPr="007D3CC7" w:rsidRDefault="00284CD1" w:rsidP="00284CD1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ຂະໜາດ</w:t>
            </w:r>
          </w:p>
        </w:tc>
        <w:tc>
          <w:tcPr>
            <w:tcW w:w="1190" w:type="dxa"/>
          </w:tcPr>
          <w:p w14:paraId="0996C4E0" w14:textId="77777777" w:rsidR="00284CD1" w:rsidRPr="007D3CC7" w:rsidRDefault="00284CD1" w:rsidP="00284CD1">
            <w:pPr>
              <w:jc w:val="center"/>
            </w:pPr>
            <w:r w:rsidRPr="007D3CC7">
              <w:t>Allow Null</w:t>
            </w:r>
          </w:p>
          <w:p w14:paraId="780B76C0" w14:textId="77777777" w:rsidR="00284CD1" w:rsidRPr="007D3CC7" w:rsidRDefault="00284CD1" w:rsidP="00284CD1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ຄ່າວ່າງເປົ່າ</w:t>
            </w:r>
          </w:p>
        </w:tc>
        <w:tc>
          <w:tcPr>
            <w:tcW w:w="1154" w:type="dxa"/>
          </w:tcPr>
          <w:p w14:paraId="6AD7987C" w14:textId="77777777" w:rsidR="00284CD1" w:rsidRPr="007D3CC7" w:rsidRDefault="00284CD1" w:rsidP="00284CD1">
            <w:pPr>
              <w:jc w:val="center"/>
            </w:pPr>
            <w:r w:rsidRPr="007D3CC7">
              <w:t>Key</w:t>
            </w:r>
          </w:p>
          <w:p w14:paraId="6C01CD3F" w14:textId="77777777" w:rsidR="00284CD1" w:rsidRPr="007D3CC7" w:rsidRDefault="00284CD1" w:rsidP="00284CD1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ຄຣີ</w:t>
            </w:r>
          </w:p>
        </w:tc>
        <w:tc>
          <w:tcPr>
            <w:tcW w:w="1331" w:type="dxa"/>
          </w:tcPr>
          <w:p w14:paraId="1C2BE200" w14:textId="77777777" w:rsidR="00284CD1" w:rsidRPr="007D3CC7" w:rsidRDefault="00284CD1" w:rsidP="00284CD1">
            <w:pPr>
              <w:jc w:val="center"/>
            </w:pPr>
            <w:r w:rsidRPr="007D3CC7">
              <w:t>Description</w:t>
            </w:r>
          </w:p>
          <w:p w14:paraId="5A89D411" w14:textId="77777777" w:rsidR="00284CD1" w:rsidRPr="007D3CC7" w:rsidRDefault="00284CD1" w:rsidP="00284CD1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ຄວາມໝາຍ</w:t>
            </w:r>
          </w:p>
        </w:tc>
        <w:tc>
          <w:tcPr>
            <w:tcW w:w="1310" w:type="dxa"/>
          </w:tcPr>
          <w:p w14:paraId="7499879C" w14:textId="77777777" w:rsidR="00284CD1" w:rsidRPr="007D3CC7" w:rsidRDefault="00284CD1" w:rsidP="00284CD1">
            <w:pPr>
              <w:jc w:val="center"/>
            </w:pPr>
            <w:r w:rsidRPr="007D3CC7">
              <w:t>Reference</w:t>
            </w:r>
          </w:p>
          <w:p w14:paraId="40F45A0B" w14:textId="77777777" w:rsidR="00284CD1" w:rsidRPr="007D3CC7" w:rsidRDefault="00284CD1" w:rsidP="00284CD1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ຕາຕະລາງອ້າງອິງ</w:t>
            </w:r>
          </w:p>
        </w:tc>
      </w:tr>
      <w:tr w:rsidR="00284CD1" w:rsidRPr="007D3CC7" w14:paraId="3228E4B5" w14:textId="77777777" w:rsidTr="00284CD1">
        <w:tc>
          <w:tcPr>
            <w:tcW w:w="1610" w:type="dxa"/>
          </w:tcPr>
          <w:p w14:paraId="200E0DA5" w14:textId="238F3B3F" w:rsidR="00284CD1" w:rsidRPr="007D3CC7" w:rsidRDefault="00284CD1" w:rsidP="00284CD1">
            <w:proofErr w:type="spellStart"/>
            <w:r>
              <w:t>exchangei</w:t>
            </w:r>
            <w:r w:rsidRPr="007D3CC7">
              <w:t>d</w:t>
            </w:r>
            <w:proofErr w:type="spellEnd"/>
          </w:p>
        </w:tc>
        <w:tc>
          <w:tcPr>
            <w:tcW w:w="1243" w:type="dxa"/>
          </w:tcPr>
          <w:p w14:paraId="562E309B" w14:textId="77777777" w:rsidR="00284CD1" w:rsidRPr="007D3CC7" w:rsidRDefault="00284CD1" w:rsidP="00284CD1">
            <w:r w:rsidRPr="007D3CC7">
              <w:t>int</w:t>
            </w:r>
          </w:p>
        </w:tc>
        <w:tc>
          <w:tcPr>
            <w:tcW w:w="1178" w:type="dxa"/>
          </w:tcPr>
          <w:p w14:paraId="450B96F4" w14:textId="77777777" w:rsidR="00284CD1" w:rsidRPr="007D3CC7" w:rsidRDefault="00284CD1" w:rsidP="00284CD1"/>
        </w:tc>
        <w:tc>
          <w:tcPr>
            <w:tcW w:w="1190" w:type="dxa"/>
          </w:tcPr>
          <w:p w14:paraId="68AAF703" w14:textId="77777777" w:rsidR="00284CD1" w:rsidRPr="007D3CC7" w:rsidRDefault="00284CD1" w:rsidP="00284CD1"/>
        </w:tc>
        <w:tc>
          <w:tcPr>
            <w:tcW w:w="1154" w:type="dxa"/>
          </w:tcPr>
          <w:p w14:paraId="01D32F45" w14:textId="77777777" w:rsidR="00284CD1" w:rsidRPr="007D3CC7" w:rsidRDefault="00284CD1" w:rsidP="00284CD1">
            <w:r w:rsidRPr="007D3CC7">
              <w:t>PK</w:t>
            </w:r>
          </w:p>
        </w:tc>
        <w:tc>
          <w:tcPr>
            <w:tcW w:w="1331" w:type="dxa"/>
          </w:tcPr>
          <w:p w14:paraId="1DC9233D" w14:textId="3548B7C5" w:rsidR="00284CD1" w:rsidRPr="007D3CC7" w:rsidRDefault="00284CD1" w:rsidP="00284CD1">
            <w:pPr>
              <w:jc w:val="center"/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ລະຫັດ</w:t>
            </w:r>
            <w:r>
              <w:rPr>
                <w:rFonts w:hint="cs"/>
                <w:cs/>
                <w:lang w:bidi="lo-LA"/>
              </w:rPr>
              <w:t>ອັດຕາແລກປ່ຽນ</w:t>
            </w:r>
          </w:p>
        </w:tc>
        <w:tc>
          <w:tcPr>
            <w:tcW w:w="1310" w:type="dxa"/>
          </w:tcPr>
          <w:p w14:paraId="4859A557" w14:textId="77777777" w:rsidR="00284CD1" w:rsidRPr="007D3CC7" w:rsidRDefault="00284CD1" w:rsidP="00284CD1"/>
        </w:tc>
      </w:tr>
      <w:tr w:rsidR="00284CD1" w:rsidRPr="007D3CC7" w14:paraId="3D5F19FE" w14:textId="77777777" w:rsidTr="00284CD1">
        <w:tc>
          <w:tcPr>
            <w:tcW w:w="1610" w:type="dxa"/>
          </w:tcPr>
          <w:p w14:paraId="65DAAF05" w14:textId="2B2059B8" w:rsidR="00284CD1" w:rsidRPr="007D3CC7" w:rsidRDefault="00284CD1" w:rsidP="00284CD1">
            <w:proofErr w:type="spellStart"/>
            <w:r w:rsidRPr="007D3CC7">
              <w:t>currency</w:t>
            </w:r>
            <w:r>
              <w:t>id</w:t>
            </w:r>
            <w:proofErr w:type="spellEnd"/>
          </w:p>
        </w:tc>
        <w:tc>
          <w:tcPr>
            <w:tcW w:w="1243" w:type="dxa"/>
          </w:tcPr>
          <w:p w14:paraId="117946A9" w14:textId="70601424" w:rsidR="00284CD1" w:rsidRPr="007D3CC7" w:rsidRDefault="00284CD1" w:rsidP="00284CD1">
            <w:r>
              <w:t>int</w:t>
            </w:r>
          </w:p>
        </w:tc>
        <w:tc>
          <w:tcPr>
            <w:tcW w:w="1178" w:type="dxa"/>
          </w:tcPr>
          <w:p w14:paraId="74986DD3" w14:textId="428A9A62" w:rsidR="00284CD1" w:rsidRPr="007D3CC7" w:rsidRDefault="00284CD1" w:rsidP="00284CD1"/>
        </w:tc>
        <w:tc>
          <w:tcPr>
            <w:tcW w:w="1190" w:type="dxa"/>
          </w:tcPr>
          <w:p w14:paraId="16BA2CD8" w14:textId="77777777" w:rsidR="00284CD1" w:rsidRPr="007D3CC7" w:rsidRDefault="00284CD1" w:rsidP="00284CD1"/>
        </w:tc>
        <w:tc>
          <w:tcPr>
            <w:tcW w:w="1154" w:type="dxa"/>
          </w:tcPr>
          <w:p w14:paraId="7F57113D" w14:textId="023E9822" w:rsidR="00284CD1" w:rsidRPr="007D3CC7" w:rsidRDefault="00284CD1" w:rsidP="00284CD1">
            <w:r>
              <w:t>FK</w:t>
            </w:r>
          </w:p>
        </w:tc>
        <w:tc>
          <w:tcPr>
            <w:tcW w:w="1331" w:type="dxa"/>
          </w:tcPr>
          <w:p w14:paraId="4A3D48E5" w14:textId="01F5DB4C" w:rsidR="00284CD1" w:rsidRPr="007D3CC7" w:rsidRDefault="00284CD1" w:rsidP="00284CD1">
            <w:pPr>
              <w:rPr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ລະຫັດສະກຸນເງິນ</w:t>
            </w:r>
          </w:p>
        </w:tc>
        <w:tc>
          <w:tcPr>
            <w:tcW w:w="1310" w:type="dxa"/>
          </w:tcPr>
          <w:p w14:paraId="2C225D39" w14:textId="7C55635C" w:rsidR="00284CD1" w:rsidRPr="007D3CC7" w:rsidRDefault="00284CD1" w:rsidP="00284CD1">
            <w:proofErr w:type="spellStart"/>
            <w:r>
              <w:t>tbcurrency</w:t>
            </w:r>
            <w:proofErr w:type="spellEnd"/>
          </w:p>
        </w:tc>
      </w:tr>
      <w:tr w:rsidR="00284CD1" w:rsidRPr="007D3CC7" w14:paraId="484A403D" w14:textId="77777777" w:rsidTr="00284CD1">
        <w:tc>
          <w:tcPr>
            <w:tcW w:w="1610" w:type="dxa"/>
          </w:tcPr>
          <w:p w14:paraId="0474E74A" w14:textId="77777777" w:rsidR="00284CD1" w:rsidRPr="007D3CC7" w:rsidRDefault="00284CD1" w:rsidP="00284CD1">
            <w:r w:rsidRPr="007D3CC7">
              <w:t>exchange</w:t>
            </w:r>
          </w:p>
        </w:tc>
        <w:tc>
          <w:tcPr>
            <w:tcW w:w="1243" w:type="dxa"/>
          </w:tcPr>
          <w:p w14:paraId="13D9B656" w14:textId="77777777" w:rsidR="00284CD1" w:rsidRPr="007D3CC7" w:rsidRDefault="00284CD1" w:rsidP="00284CD1">
            <w:r w:rsidRPr="007D3CC7">
              <w:t>char</w:t>
            </w:r>
          </w:p>
        </w:tc>
        <w:tc>
          <w:tcPr>
            <w:tcW w:w="1178" w:type="dxa"/>
          </w:tcPr>
          <w:p w14:paraId="2234BA6A" w14:textId="77777777" w:rsidR="00284CD1" w:rsidRPr="007D3CC7" w:rsidRDefault="00284CD1" w:rsidP="00284CD1"/>
        </w:tc>
        <w:tc>
          <w:tcPr>
            <w:tcW w:w="1190" w:type="dxa"/>
          </w:tcPr>
          <w:p w14:paraId="5BE03EAF" w14:textId="77777777" w:rsidR="00284CD1" w:rsidRPr="007D3CC7" w:rsidRDefault="00284CD1" w:rsidP="00284CD1"/>
        </w:tc>
        <w:tc>
          <w:tcPr>
            <w:tcW w:w="1154" w:type="dxa"/>
          </w:tcPr>
          <w:p w14:paraId="44D1B908" w14:textId="77777777" w:rsidR="00284CD1" w:rsidRPr="007D3CC7" w:rsidRDefault="00284CD1" w:rsidP="00284CD1"/>
        </w:tc>
        <w:tc>
          <w:tcPr>
            <w:tcW w:w="1331" w:type="dxa"/>
          </w:tcPr>
          <w:p w14:paraId="3CB4529B" w14:textId="77777777" w:rsidR="00284CD1" w:rsidRPr="007D3CC7" w:rsidRDefault="00284CD1" w:rsidP="00284CD1">
            <w:pPr>
              <w:rPr>
                <w:cs/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ຕົວເລກອັດຕາແລກປ່ຽນເງິນຕາ</w:t>
            </w:r>
          </w:p>
        </w:tc>
        <w:tc>
          <w:tcPr>
            <w:tcW w:w="1310" w:type="dxa"/>
          </w:tcPr>
          <w:p w14:paraId="6CD1D0F5" w14:textId="77777777" w:rsidR="00284CD1" w:rsidRPr="007D3CC7" w:rsidRDefault="00284CD1" w:rsidP="00284CD1"/>
        </w:tc>
      </w:tr>
      <w:tr w:rsidR="00E136BF" w:rsidRPr="007D3CC7" w14:paraId="26E2624C" w14:textId="77777777" w:rsidTr="00E136BF">
        <w:tc>
          <w:tcPr>
            <w:tcW w:w="1610" w:type="dxa"/>
            <w:shd w:val="clear" w:color="auto" w:fill="002060"/>
          </w:tcPr>
          <w:p w14:paraId="47EB7EC7" w14:textId="77777777" w:rsidR="00E136BF" w:rsidRPr="007D3CC7" w:rsidRDefault="00E136BF" w:rsidP="00E0674B">
            <w:r w:rsidRPr="007D3CC7">
              <w:t>exchange</w:t>
            </w:r>
          </w:p>
        </w:tc>
        <w:tc>
          <w:tcPr>
            <w:tcW w:w="1243" w:type="dxa"/>
            <w:shd w:val="clear" w:color="auto" w:fill="002060"/>
          </w:tcPr>
          <w:p w14:paraId="306B67DE" w14:textId="77777777" w:rsidR="00E136BF" w:rsidRPr="007D3CC7" w:rsidRDefault="00E136BF" w:rsidP="00E0674B">
            <w:r w:rsidRPr="007D3CC7">
              <w:t>char</w:t>
            </w:r>
          </w:p>
        </w:tc>
        <w:tc>
          <w:tcPr>
            <w:tcW w:w="1178" w:type="dxa"/>
            <w:shd w:val="clear" w:color="auto" w:fill="002060"/>
          </w:tcPr>
          <w:p w14:paraId="237C85BE" w14:textId="77777777" w:rsidR="00E136BF" w:rsidRPr="007D3CC7" w:rsidRDefault="00E136BF" w:rsidP="00E0674B"/>
        </w:tc>
        <w:tc>
          <w:tcPr>
            <w:tcW w:w="1190" w:type="dxa"/>
            <w:shd w:val="clear" w:color="auto" w:fill="002060"/>
          </w:tcPr>
          <w:p w14:paraId="7B23988C" w14:textId="77777777" w:rsidR="00E136BF" w:rsidRPr="007D3CC7" w:rsidRDefault="00E136BF" w:rsidP="00E0674B"/>
        </w:tc>
        <w:tc>
          <w:tcPr>
            <w:tcW w:w="1154" w:type="dxa"/>
            <w:shd w:val="clear" w:color="auto" w:fill="002060"/>
          </w:tcPr>
          <w:p w14:paraId="1FA01A7D" w14:textId="77777777" w:rsidR="00E136BF" w:rsidRPr="007D3CC7" w:rsidRDefault="00E136BF" w:rsidP="00E0674B"/>
        </w:tc>
        <w:tc>
          <w:tcPr>
            <w:tcW w:w="1331" w:type="dxa"/>
            <w:shd w:val="clear" w:color="auto" w:fill="002060"/>
          </w:tcPr>
          <w:p w14:paraId="5C24E8FA" w14:textId="77777777" w:rsidR="00E136BF" w:rsidRPr="007D3CC7" w:rsidRDefault="00E136BF" w:rsidP="00E0674B">
            <w:pPr>
              <w:rPr>
                <w:cs/>
                <w:lang w:bidi="lo-LA"/>
              </w:rPr>
            </w:pPr>
            <w:r w:rsidRPr="007D3CC7">
              <w:rPr>
                <w:rFonts w:hint="cs"/>
                <w:cs/>
                <w:lang w:bidi="lo-LA"/>
              </w:rPr>
              <w:t>ຕົວເລກອັດຕາແລກປ່ຽນເງິນຕາ</w:t>
            </w:r>
          </w:p>
        </w:tc>
        <w:tc>
          <w:tcPr>
            <w:tcW w:w="1310" w:type="dxa"/>
            <w:shd w:val="clear" w:color="auto" w:fill="002060"/>
          </w:tcPr>
          <w:p w14:paraId="0F0AA82C" w14:textId="77777777" w:rsidR="00E136BF" w:rsidRPr="007D3CC7" w:rsidRDefault="00E136BF" w:rsidP="00E0674B"/>
        </w:tc>
      </w:tr>
    </w:tbl>
    <w:p w14:paraId="25D98571" w14:textId="77777777" w:rsidR="00284CD1" w:rsidRPr="007D3CC7" w:rsidRDefault="00284CD1" w:rsidP="00CB24B3">
      <w:pPr>
        <w:tabs>
          <w:tab w:val="left" w:pos="3173"/>
        </w:tabs>
        <w:rPr>
          <w:rFonts w:hint="cs"/>
          <w:cs/>
          <w:lang w:bidi="lo-LA"/>
        </w:rPr>
      </w:pPr>
    </w:p>
    <w:sectPr w:rsidR="00284CD1" w:rsidRPr="007D3CC7" w:rsidSect="00AB617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750228" w14:textId="77777777" w:rsidR="00210ED3" w:rsidRDefault="00210ED3" w:rsidP="00AB6170">
      <w:pPr>
        <w:spacing w:after="0" w:line="240" w:lineRule="auto"/>
      </w:pPr>
      <w:r>
        <w:separator/>
      </w:r>
    </w:p>
  </w:endnote>
  <w:endnote w:type="continuationSeparator" w:id="0">
    <w:p w14:paraId="6D3BCB90" w14:textId="77777777" w:rsidR="00210ED3" w:rsidRDefault="00210ED3" w:rsidP="00AB6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5CD70" w14:textId="77777777" w:rsidR="00210ED3" w:rsidRDefault="00210ED3" w:rsidP="00AB6170">
      <w:pPr>
        <w:spacing w:after="0" w:line="240" w:lineRule="auto"/>
      </w:pPr>
      <w:r>
        <w:separator/>
      </w:r>
    </w:p>
  </w:footnote>
  <w:footnote w:type="continuationSeparator" w:id="0">
    <w:p w14:paraId="05B619F7" w14:textId="77777777" w:rsidR="00210ED3" w:rsidRDefault="00210ED3" w:rsidP="00AB6170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anden Teath">
    <w15:presenceInfo w15:providerId="Windows Live" w15:userId="270e57a91249c0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70"/>
    <w:rsid w:val="0000351A"/>
    <w:rsid w:val="00012BC8"/>
    <w:rsid w:val="00052393"/>
    <w:rsid w:val="000A76DF"/>
    <w:rsid w:val="000B5C79"/>
    <w:rsid w:val="000C6418"/>
    <w:rsid w:val="000D5BDB"/>
    <w:rsid w:val="000E200E"/>
    <w:rsid w:val="00126089"/>
    <w:rsid w:val="00146E3B"/>
    <w:rsid w:val="001828C3"/>
    <w:rsid w:val="001C74C1"/>
    <w:rsid w:val="001D0EFD"/>
    <w:rsid w:val="001D2720"/>
    <w:rsid w:val="00210ED3"/>
    <w:rsid w:val="00235840"/>
    <w:rsid w:val="00282E60"/>
    <w:rsid w:val="00284CD1"/>
    <w:rsid w:val="002B49E8"/>
    <w:rsid w:val="002B56BF"/>
    <w:rsid w:val="002C6DDA"/>
    <w:rsid w:val="00331EDB"/>
    <w:rsid w:val="003B49E2"/>
    <w:rsid w:val="003D56B1"/>
    <w:rsid w:val="003E2618"/>
    <w:rsid w:val="003E6B7B"/>
    <w:rsid w:val="003F59EA"/>
    <w:rsid w:val="00414D5C"/>
    <w:rsid w:val="00455396"/>
    <w:rsid w:val="00480C25"/>
    <w:rsid w:val="00483EA1"/>
    <w:rsid w:val="00486F04"/>
    <w:rsid w:val="00532AAD"/>
    <w:rsid w:val="00533850"/>
    <w:rsid w:val="00566323"/>
    <w:rsid w:val="00586CCB"/>
    <w:rsid w:val="00612D3D"/>
    <w:rsid w:val="00622319"/>
    <w:rsid w:val="00623D1F"/>
    <w:rsid w:val="006B74A2"/>
    <w:rsid w:val="006C020C"/>
    <w:rsid w:val="006D6BD2"/>
    <w:rsid w:val="0071274B"/>
    <w:rsid w:val="00725EB1"/>
    <w:rsid w:val="00793223"/>
    <w:rsid w:val="007C2040"/>
    <w:rsid w:val="007D3CC7"/>
    <w:rsid w:val="00827528"/>
    <w:rsid w:val="0086134C"/>
    <w:rsid w:val="00863EEB"/>
    <w:rsid w:val="008A2678"/>
    <w:rsid w:val="00944BFC"/>
    <w:rsid w:val="0097641B"/>
    <w:rsid w:val="009A7691"/>
    <w:rsid w:val="009B10FE"/>
    <w:rsid w:val="009D4E7D"/>
    <w:rsid w:val="009E48F5"/>
    <w:rsid w:val="009F5225"/>
    <w:rsid w:val="00A10095"/>
    <w:rsid w:val="00A32A4D"/>
    <w:rsid w:val="00A5357D"/>
    <w:rsid w:val="00A74B74"/>
    <w:rsid w:val="00A8221D"/>
    <w:rsid w:val="00A86AF9"/>
    <w:rsid w:val="00AB3090"/>
    <w:rsid w:val="00AB377F"/>
    <w:rsid w:val="00AB6170"/>
    <w:rsid w:val="00AE7FFE"/>
    <w:rsid w:val="00AF24A9"/>
    <w:rsid w:val="00B06DEC"/>
    <w:rsid w:val="00B26EBF"/>
    <w:rsid w:val="00B6429A"/>
    <w:rsid w:val="00BA496E"/>
    <w:rsid w:val="00BD4A18"/>
    <w:rsid w:val="00C664FD"/>
    <w:rsid w:val="00C8372E"/>
    <w:rsid w:val="00CA4A50"/>
    <w:rsid w:val="00CB24B3"/>
    <w:rsid w:val="00CF142F"/>
    <w:rsid w:val="00D30043"/>
    <w:rsid w:val="00DA1C2F"/>
    <w:rsid w:val="00DA4BC5"/>
    <w:rsid w:val="00DB1B29"/>
    <w:rsid w:val="00DF0727"/>
    <w:rsid w:val="00E136BF"/>
    <w:rsid w:val="00E55E92"/>
    <w:rsid w:val="00E7332F"/>
    <w:rsid w:val="00E9151A"/>
    <w:rsid w:val="00ED2F40"/>
    <w:rsid w:val="00EE4E43"/>
    <w:rsid w:val="00F14C36"/>
    <w:rsid w:val="00F7188A"/>
    <w:rsid w:val="00FE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FFB38"/>
  <w15:chartTrackingRefBased/>
  <w15:docId w15:val="{75F318D1-C145-4156-A48E-4D6C9440F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hetsarath OT" w:eastAsiaTheme="minorHAnsi" w:hAnsi="Phetsarath OT" w:cs="Phetsarath OT"/>
        <w:kern w:val="2"/>
        <w:sz w:val="22"/>
        <w:szCs w:val="24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6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6170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AB6170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AB6170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AB6170"/>
    <w:rPr>
      <w:rFonts w:cs="Angsan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CC7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CC7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84429-EF36-414C-A023-1D4C80B0C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11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khamsouk SITHTHIPASERT</dc:creator>
  <cp:keywords/>
  <dc:description/>
  <cp:lastModifiedBy>Chanden Teath</cp:lastModifiedBy>
  <cp:revision>35</cp:revision>
  <cp:lastPrinted>2024-07-22T11:04:00Z</cp:lastPrinted>
  <dcterms:created xsi:type="dcterms:W3CDTF">2024-07-01T08:26:00Z</dcterms:created>
  <dcterms:modified xsi:type="dcterms:W3CDTF">2024-07-22T11:08:00Z</dcterms:modified>
</cp:coreProperties>
</file>